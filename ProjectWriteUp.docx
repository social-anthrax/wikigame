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1989370"/>
        <w:docPartObj>
          <w:docPartGallery w:val="Cover Pages"/>
          <w:docPartUnique/>
        </w:docPartObj>
      </w:sdtPr>
      <w:sdtContent>
        <w:p w14:paraId="2CA4FAE1" w14:textId="0AB9D494" w:rsidR="003E7C76" w:rsidRDefault="003E7C76"/>
        <w:p w14:paraId="5D419FE8" w14:textId="0196B214" w:rsidR="003E7C76" w:rsidRDefault="003E7C76">
          <w:pPr>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0" distB="0" distL="114300" distR="114300" simplePos="0" relativeHeight="251662336" behindDoc="0" locked="0" layoutInCell="1" allowOverlap="1" wp14:anchorId="41B158D7" wp14:editId="4BA9F92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530D14" w14:textId="77777777" w:rsidR="00285637" w:rsidRDefault="00285637">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1B158D7"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530D14" w14:textId="77777777" w:rsidR="00285637" w:rsidRDefault="00285637">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2C8778E" wp14:editId="6F9F5E5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188F3F3" w14:textId="47FCDB6E" w:rsidR="00285637" w:rsidRDefault="00285637">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285637" w:rsidRDefault="00285637">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5D667CBE" w14:textId="153B2FC8" w:rsidR="00285637" w:rsidRDefault="00285637">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2C8778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188F3F3" w14:textId="47FCDB6E" w:rsidR="00285637" w:rsidRDefault="00285637">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285637" w:rsidRDefault="00285637">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5D667CBE" w14:textId="153B2FC8" w:rsidR="00285637" w:rsidRDefault="00285637">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FF44FE8" wp14:editId="6AAA589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F82E0" w14:textId="12560DBC" w:rsidR="00285637" w:rsidRDefault="0028563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DDC9435" w14:textId="626AC9BC" w:rsidR="00285637" w:rsidRDefault="00285637">
                                    <w:pPr>
                                      <w:pStyle w:val="NoSpacing"/>
                                      <w:jc w:val="right"/>
                                      <w:rPr>
                                        <w:smallCaps/>
                                        <w:color w:val="44546A" w:themeColor="text2"/>
                                        <w:sz w:val="36"/>
                                        <w:szCs w:val="36"/>
                                      </w:rPr>
                                    </w:pPr>
                                    <w:r>
                                      <w:rPr>
                                        <w:smallCaps/>
                                        <w:color w:val="44546A" w:themeColor="text2"/>
                                        <w:sz w:val="36"/>
                                        <w:szCs w:val="36"/>
                                      </w:rPr>
                                      <w:t>URL path finder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FF44FE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2CF82E0" w14:textId="12560DBC" w:rsidR="00285637" w:rsidRDefault="0028563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DDC9435" w14:textId="626AC9BC" w:rsidR="00285637" w:rsidRDefault="00285637">
                              <w:pPr>
                                <w:pStyle w:val="NoSpacing"/>
                                <w:jc w:val="right"/>
                                <w:rPr>
                                  <w:smallCaps/>
                                  <w:color w:val="44546A" w:themeColor="text2"/>
                                  <w:sz w:val="36"/>
                                  <w:szCs w:val="36"/>
                                </w:rPr>
                              </w:pPr>
                              <w:r>
                                <w:rPr>
                                  <w:smallCaps/>
                                  <w:color w:val="44546A" w:themeColor="text2"/>
                                  <w:sz w:val="36"/>
                                  <w:szCs w:val="36"/>
                                </w:rPr>
                                <w:t>URL path finder</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4165701" wp14:editId="08147E4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0AFE20F"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b w:val="0"/>
          <w:color w:val="auto"/>
          <w:sz w:val="22"/>
          <w:szCs w:val="22"/>
          <w:lang w:val="en-GB"/>
        </w:rPr>
        <w:id w:val="-325431390"/>
        <w:docPartObj>
          <w:docPartGallery w:val="Table of Contents"/>
          <w:docPartUnique/>
        </w:docPartObj>
      </w:sdtPr>
      <w:sdtEndPr>
        <w:rPr>
          <w:bCs/>
          <w:noProof/>
        </w:rPr>
      </w:sdtEndPr>
      <w:sdtContent>
        <w:p w14:paraId="68417413" w14:textId="7BD35AC3" w:rsidR="00780115" w:rsidRDefault="00780115">
          <w:pPr>
            <w:pStyle w:val="TOCHeading"/>
          </w:pPr>
          <w:r>
            <w:t>Table of Contents</w:t>
          </w:r>
        </w:p>
        <w:p w14:paraId="04945FDB" w14:textId="46C70B03" w:rsidR="00780115" w:rsidRDefault="0078011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2348510" w:history="1">
            <w:r w:rsidRPr="00FA329E">
              <w:rPr>
                <w:rStyle w:val="Hyperlink"/>
                <w:noProof/>
              </w:rPr>
              <w:t>Analysis</w:t>
            </w:r>
            <w:r>
              <w:rPr>
                <w:noProof/>
                <w:webHidden/>
              </w:rPr>
              <w:tab/>
            </w:r>
            <w:r>
              <w:rPr>
                <w:noProof/>
                <w:webHidden/>
              </w:rPr>
              <w:fldChar w:fldCharType="begin"/>
            </w:r>
            <w:r>
              <w:rPr>
                <w:noProof/>
                <w:webHidden/>
              </w:rPr>
              <w:instrText xml:space="preserve"> PAGEREF _Toc32348510 \h </w:instrText>
            </w:r>
            <w:r>
              <w:rPr>
                <w:noProof/>
                <w:webHidden/>
              </w:rPr>
            </w:r>
            <w:r>
              <w:rPr>
                <w:noProof/>
                <w:webHidden/>
              </w:rPr>
              <w:fldChar w:fldCharType="separate"/>
            </w:r>
            <w:r>
              <w:rPr>
                <w:noProof/>
                <w:webHidden/>
              </w:rPr>
              <w:t>2</w:t>
            </w:r>
            <w:r>
              <w:rPr>
                <w:noProof/>
                <w:webHidden/>
              </w:rPr>
              <w:fldChar w:fldCharType="end"/>
            </w:r>
          </w:hyperlink>
        </w:p>
        <w:p w14:paraId="4B2DF9A6" w14:textId="68871679" w:rsidR="00780115" w:rsidRDefault="00285637">
          <w:pPr>
            <w:pStyle w:val="TOC2"/>
            <w:tabs>
              <w:tab w:val="right" w:leader="dot" w:pos="9016"/>
            </w:tabs>
            <w:rPr>
              <w:rFonts w:eastAsiaTheme="minorEastAsia"/>
              <w:noProof/>
              <w:lang w:eastAsia="en-GB"/>
            </w:rPr>
          </w:pPr>
          <w:hyperlink w:anchor="_Toc32348511" w:history="1">
            <w:r w:rsidR="00780115" w:rsidRPr="00FA329E">
              <w:rPr>
                <w:rStyle w:val="Hyperlink"/>
                <w:noProof/>
              </w:rPr>
              <w:t>Description of the Problem</w:t>
            </w:r>
            <w:r w:rsidR="00780115">
              <w:rPr>
                <w:noProof/>
                <w:webHidden/>
              </w:rPr>
              <w:tab/>
            </w:r>
            <w:r w:rsidR="00780115">
              <w:rPr>
                <w:noProof/>
                <w:webHidden/>
              </w:rPr>
              <w:fldChar w:fldCharType="begin"/>
            </w:r>
            <w:r w:rsidR="00780115">
              <w:rPr>
                <w:noProof/>
                <w:webHidden/>
              </w:rPr>
              <w:instrText xml:space="preserve"> PAGEREF _Toc32348511 \h </w:instrText>
            </w:r>
            <w:r w:rsidR="00780115">
              <w:rPr>
                <w:noProof/>
                <w:webHidden/>
              </w:rPr>
            </w:r>
            <w:r w:rsidR="00780115">
              <w:rPr>
                <w:noProof/>
                <w:webHidden/>
              </w:rPr>
              <w:fldChar w:fldCharType="separate"/>
            </w:r>
            <w:r w:rsidR="00780115">
              <w:rPr>
                <w:noProof/>
                <w:webHidden/>
              </w:rPr>
              <w:t>2</w:t>
            </w:r>
            <w:r w:rsidR="00780115">
              <w:rPr>
                <w:noProof/>
                <w:webHidden/>
              </w:rPr>
              <w:fldChar w:fldCharType="end"/>
            </w:r>
          </w:hyperlink>
        </w:p>
        <w:p w14:paraId="3DCF2BC6" w14:textId="1AA701BA" w:rsidR="00780115" w:rsidRDefault="00285637">
          <w:pPr>
            <w:pStyle w:val="TOC2"/>
            <w:tabs>
              <w:tab w:val="right" w:leader="dot" w:pos="9016"/>
            </w:tabs>
            <w:rPr>
              <w:rFonts w:eastAsiaTheme="minorEastAsia"/>
              <w:noProof/>
              <w:lang w:eastAsia="en-GB"/>
            </w:rPr>
          </w:pPr>
          <w:hyperlink w:anchor="_Toc32348512" w:history="1">
            <w:r w:rsidR="00780115" w:rsidRPr="00FA329E">
              <w:rPr>
                <w:rStyle w:val="Hyperlink"/>
                <w:noProof/>
              </w:rPr>
              <w:t>Requirements</w:t>
            </w:r>
            <w:r w:rsidR="00780115">
              <w:rPr>
                <w:noProof/>
                <w:webHidden/>
              </w:rPr>
              <w:tab/>
            </w:r>
            <w:r w:rsidR="00780115">
              <w:rPr>
                <w:noProof/>
                <w:webHidden/>
              </w:rPr>
              <w:fldChar w:fldCharType="begin"/>
            </w:r>
            <w:r w:rsidR="00780115">
              <w:rPr>
                <w:noProof/>
                <w:webHidden/>
              </w:rPr>
              <w:instrText xml:space="preserve"> PAGEREF _Toc32348512 \h </w:instrText>
            </w:r>
            <w:r w:rsidR="00780115">
              <w:rPr>
                <w:noProof/>
                <w:webHidden/>
              </w:rPr>
            </w:r>
            <w:r w:rsidR="00780115">
              <w:rPr>
                <w:noProof/>
                <w:webHidden/>
              </w:rPr>
              <w:fldChar w:fldCharType="separate"/>
            </w:r>
            <w:r w:rsidR="00780115">
              <w:rPr>
                <w:noProof/>
                <w:webHidden/>
              </w:rPr>
              <w:t>3</w:t>
            </w:r>
            <w:r w:rsidR="00780115">
              <w:rPr>
                <w:noProof/>
                <w:webHidden/>
              </w:rPr>
              <w:fldChar w:fldCharType="end"/>
            </w:r>
          </w:hyperlink>
        </w:p>
        <w:p w14:paraId="4FCF15EF" w14:textId="52CEDBF5" w:rsidR="00780115" w:rsidRDefault="00285637">
          <w:pPr>
            <w:pStyle w:val="TOC3"/>
            <w:tabs>
              <w:tab w:val="right" w:leader="dot" w:pos="9016"/>
            </w:tabs>
            <w:rPr>
              <w:rFonts w:eastAsiaTheme="minorEastAsia"/>
              <w:noProof/>
              <w:lang w:eastAsia="en-GB"/>
            </w:rPr>
          </w:pPr>
          <w:hyperlink w:anchor="_Toc32348513" w:history="1">
            <w:r w:rsidR="00780115" w:rsidRPr="00FA329E">
              <w:rPr>
                <w:rStyle w:val="Hyperlink"/>
                <w:noProof/>
              </w:rPr>
              <w:t>End user requirements</w:t>
            </w:r>
            <w:r w:rsidR="00780115">
              <w:rPr>
                <w:noProof/>
                <w:webHidden/>
              </w:rPr>
              <w:tab/>
            </w:r>
            <w:r w:rsidR="00780115">
              <w:rPr>
                <w:noProof/>
                <w:webHidden/>
              </w:rPr>
              <w:fldChar w:fldCharType="begin"/>
            </w:r>
            <w:r w:rsidR="00780115">
              <w:rPr>
                <w:noProof/>
                <w:webHidden/>
              </w:rPr>
              <w:instrText xml:space="preserve"> PAGEREF _Toc32348513 \h </w:instrText>
            </w:r>
            <w:r w:rsidR="00780115">
              <w:rPr>
                <w:noProof/>
                <w:webHidden/>
              </w:rPr>
            </w:r>
            <w:r w:rsidR="00780115">
              <w:rPr>
                <w:noProof/>
                <w:webHidden/>
              </w:rPr>
              <w:fldChar w:fldCharType="separate"/>
            </w:r>
            <w:r w:rsidR="00780115">
              <w:rPr>
                <w:noProof/>
                <w:webHidden/>
              </w:rPr>
              <w:t>3</w:t>
            </w:r>
            <w:r w:rsidR="00780115">
              <w:rPr>
                <w:noProof/>
                <w:webHidden/>
              </w:rPr>
              <w:fldChar w:fldCharType="end"/>
            </w:r>
          </w:hyperlink>
        </w:p>
        <w:p w14:paraId="568944D8" w14:textId="7A9E0EEB" w:rsidR="00780115" w:rsidRDefault="00285637">
          <w:pPr>
            <w:pStyle w:val="TOC3"/>
            <w:tabs>
              <w:tab w:val="right" w:leader="dot" w:pos="9016"/>
            </w:tabs>
            <w:rPr>
              <w:rFonts w:eastAsiaTheme="minorEastAsia"/>
              <w:noProof/>
              <w:lang w:eastAsia="en-GB"/>
            </w:rPr>
          </w:pPr>
          <w:hyperlink w:anchor="_Toc32348514" w:history="1">
            <w:r w:rsidR="00780115" w:rsidRPr="00FA329E">
              <w:rPr>
                <w:rStyle w:val="Hyperlink"/>
                <w:noProof/>
              </w:rPr>
              <w:t>Functional requirements</w:t>
            </w:r>
            <w:r w:rsidR="00780115">
              <w:rPr>
                <w:noProof/>
                <w:webHidden/>
              </w:rPr>
              <w:tab/>
            </w:r>
            <w:r w:rsidR="00780115">
              <w:rPr>
                <w:noProof/>
                <w:webHidden/>
              </w:rPr>
              <w:fldChar w:fldCharType="begin"/>
            </w:r>
            <w:r w:rsidR="00780115">
              <w:rPr>
                <w:noProof/>
                <w:webHidden/>
              </w:rPr>
              <w:instrText xml:space="preserve"> PAGEREF _Toc32348514 \h </w:instrText>
            </w:r>
            <w:r w:rsidR="00780115">
              <w:rPr>
                <w:noProof/>
                <w:webHidden/>
              </w:rPr>
            </w:r>
            <w:r w:rsidR="00780115">
              <w:rPr>
                <w:noProof/>
                <w:webHidden/>
              </w:rPr>
              <w:fldChar w:fldCharType="separate"/>
            </w:r>
            <w:r w:rsidR="00780115">
              <w:rPr>
                <w:noProof/>
                <w:webHidden/>
              </w:rPr>
              <w:t>3</w:t>
            </w:r>
            <w:r w:rsidR="00780115">
              <w:rPr>
                <w:noProof/>
                <w:webHidden/>
              </w:rPr>
              <w:fldChar w:fldCharType="end"/>
            </w:r>
          </w:hyperlink>
        </w:p>
        <w:p w14:paraId="6B22F632" w14:textId="4CB1D35F" w:rsidR="00780115" w:rsidRDefault="00285637">
          <w:pPr>
            <w:pStyle w:val="TOC3"/>
            <w:tabs>
              <w:tab w:val="right" w:leader="dot" w:pos="9016"/>
            </w:tabs>
            <w:rPr>
              <w:rFonts w:eastAsiaTheme="minorEastAsia"/>
              <w:noProof/>
              <w:lang w:eastAsia="en-GB"/>
            </w:rPr>
          </w:pPr>
          <w:hyperlink w:anchor="_Toc32348515" w:history="1">
            <w:r w:rsidR="00780115" w:rsidRPr="00FA329E">
              <w:rPr>
                <w:rStyle w:val="Hyperlink"/>
                <w:noProof/>
              </w:rPr>
              <w:t>Scope</w:t>
            </w:r>
            <w:r w:rsidR="00780115">
              <w:rPr>
                <w:noProof/>
                <w:webHidden/>
              </w:rPr>
              <w:tab/>
            </w:r>
            <w:r w:rsidR="00780115">
              <w:rPr>
                <w:noProof/>
                <w:webHidden/>
              </w:rPr>
              <w:fldChar w:fldCharType="begin"/>
            </w:r>
            <w:r w:rsidR="00780115">
              <w:rPr>
                <w:noProof/>
                <w:webHidden/>
              </w:rPr>
              <w:instrText xml:space="preserve"> PAGEREF _Toc32348515 \h </w:instrText>
            </w:r>
            <w:r w:rsidR="00780115">
              <w:rPr>
                <w:noProof/>
                <w:webHidden/>
              </w:rPr>
            </w:r>
            <w:r w:rsidR="00780115">
              <w:rPr>
                <w:noProof/>
                <w:webHidden/>
              </w:rPr>
              <w:fldChar w:fldCharType="separate"/>
            </w:r>
            <w:r w:rsidR="00780115">
              <w:rPr>
                <w:noProof/>
                <w:webHidden/>
              </w:rPr>
              <w:t>6</w:t>
            </w:r>
            <w:r w:rsidR="00780115">
              <w:rPr>
                <w:noProof/>
                <w:webHidden/>
              </w:rPr>
              <w:fldChar w:fldCharType="end"/>
            </w:r>
          </w:hyperlink>
        </w:p>
        <w:p w14:paraId="374BD34D" w14:textId="15642328" w:rsidR="00780115" w:rsidRDefault="00285637">
          <w:pPr>
            <w:pStyle w:val="TOC3"/>
            <w:tabs>
              <w:tab w:val="right" w:leader="dot" w:pos="9016"/>
            </w:tabs>
            <w:rPr>
              <w:rFonts w:eastAsiaTheme="minorEastAsia"/>
              <w:noProof/>
              <w:lang w:eastAsia="en-GB"/>
            </w:rPr>
          </w:pPr>
          <w:hyperlink w:anchor="_Toc32348516" w:history="1">
            <w:r w:rsidR="00780115" w:rsidRPr="00FA329E">
              <w:rPr>
                <w:rStyle w:val="Hyperlink"/>
                <w:noProof/>
              </w:rPr>
              <w:t>Boundaries</w:t>
            </w:r>
            <w:r w:rsidR="00780115">
              <w:rPr>
                <w:noProof/>
                <w:webHidden/>
              </w:rPr>
              <w:tab/>
            </w:r>
            <w:r w:rsidR="00780115">
              <w:rPr>
                <w:noProof/>
                <w:webHidden/>
              </w:rPr>
              <w:fldChar w:fldCharType="begin"/>
            </w:r>
            <w:r w:rsidR="00780115">
              <w:rPr>
                <w:noProof/>
                <w:webHidden/>
              </w:rPr>
              <w:instrText xml:space="preserve"> PAGEREF _Toc32348516 \h </w:instrText>
            </w:r>
            <w:r w:rsidR="00780115">
              <w:rPr>
                <w:noProof/>
                <w:webHidden/>
              </w:rPr>
            </w:r>
            <w:r w:rsidR="00780115">
              <w:rPr>
                <w:noProof/>
                <w:webHidden/>
              </w:rPr>
              <w:fldChar w:fldCharType="separate"/>
            </w:r>
            <w:r w:rsidR="00780115">
              <w:rPr>
                <w:noProof/>
                <w:webHidden/>
              </w:rPr>
              <w:t>6</w:t>
            </w:r>
            <w:r w:rsidR="00780115">
              <w:rPr>
                <w:noProof/>
                <w:webHidden/>
              </w:rPr>
              <w:fldChar w:fldCharType="end"/>
            </w:r>
          </w:hyperlink>
        </w:p>
        <w:p w14:paraId="72F6039E" w14:textId="7893DF8E" w:rsidR="00780115" w:rsidRDefault="00285637">
          <w:pPr>
            <w:pStyle w:val="TOC3"/>
            <w:tabs>
              <w:tab w:val="right" w:leader="dot" w:pos="9016"/>
            </w:tabs>
            <w:rPr>
              <w:rFonts w:eastAsiaTheme="minorEastAsia"/>
              <w:noProof/>
              <w:lang w:eastAsia="en-GB"/>
            </w:rPr>
          </w:pPr>
          <w:hyperlink w:anchor="_Toc32348517" w:history="1">
            <w:r w:rsidR="00780115" w:rsidRPr="00FA329E">
              <w:rPr>
                <w:rStyle w:val="Hyperlink"/>
                <w:noProof/>
              </w:rPr>
              <w:t>Constraints</w:t>
            </w:r>
            <w:r w:rsidR="00780115">
              <w:rPr>
                <w:noProof/>
                <w:webHidden/>
              </w:rPr>
              <w:tab/>
            </w:r>
            <w:r w:rsidR="00780115">
              <w:rPr>
                <w:noProof/>
                <w:webHidden/>
              </w:rPr>
              <w:fldChar w:fldCharType="begin"/>
            </w:r>
            <w:r w:rsidR="00780115">
              <w:rPr>
                <w:noProof/>
                <w:webHidden/>
              </w:rPr>
              <w:instrText xml:space="preserve"> PAGEREF _Toc32348517 \h </w:instrText>
            </w:r>
            <w:r w:rsidR="00780115">
              <w:rPr>
                <w:noProof/>
                <w:webHidden/>
              </w:rPr>
            </w:r>
            <w:r w:rsidR="00780115">
              <w:rPr>
                <w:noProof/>
                <w:webHidden/>
              </w:rPr>
              <w:fldChar w:fldCharType="separate"/>
            </w:r>
            <w:r w:rsidR="00780115">
              <w:rPr>
                <w:noProof/>
                <w:webHidden/>
              </w:rPr>
              <w:t>7</w:t>
            </w:r>
            <w:r w:rsidR="00780115">
              <w:rPr>
                <w:noProof/>
                <w:webHidden/>
              </w:rPr>
              <w:fldChar w:fldCharType="end"/>
            </w:r>
          </w:hyperlink>
        </w:p>
        <w:p w14:paraId="62F5ABA6" w14:textId="2EC3A93A" w:rsidR="00780115" w:rsidRDefault="00285637">
          <w:pPr>
            <w:pStyle w:val="TOC3"/>
            <w:tabs>
              <w:tab w:val="right" w:leader="dot" w:pos="9016"/>
            </w:tabs>
            <w:rPr>
              <w:rFonts w:eastAsiaTheme="minorEastAsia"/>
              <w:noProof/>
              <w:lang w:eastAsia="en-GB"/>
            </w:rPr>
          </w:pPr>
          <w:hyperlink w:anchor="_Toc32348518" w:history="1">
            <w:r w:rsidR="00780115" w:rsidRPr="00FA329E">
              <w:rPr>
                <w:rStyle w:val="Hyperlink"/>
                <w:noProof/>
              </w:rPr>
              <w:t>Survey</w:t>
            </w:r>
            <w:r w:rsidR="00780115">
              <w:rPr>
                <w:noProof/>
                <w:webHidden/>
              </w:rPr>
              <w:tab/>
            </w:r>
            <w:r w:rsidR="00780115">
              <w:rPr>
                <w:noProof/>
                <w:webHidden/>
              </w:rPr>
              <w:fldChar w:fldCharType="begin"/>
            </w:r>
            <w:r w:rsidR="00780115">
              <w:rPr>
                <w:noProof/>
                <w:webHidden/>
              </w:rPr>
              <w:instrText xml:space="preserve"> PAGEREF _Toc32348518 \h </w:instrText>
            </w:r>
            <w:r w:rsidR="00780115">
              <w:rPr>
                <w:noProof/>
                <w:webHidden/>
              </w:rPr>
            </w:r>
            <w:r w:rsidR="00780115">
              <w:rPr>
                <w:noProof/>
                <w:webHidden/>
              </w:rPr>
              <w:fldChar w:fldCharType="separate"/>
            </w:r>
            <w:r w:rsidR="00780115">
              <w:rPr>
                <w:noProof/>
                <w:webHidden/>
              </w:rPr>
              <w:t>8</w:t>
            </w:r>
            <w:r w:rsidR="00780115">
              <w:rPr>
                <w:noProof/>
                <w:webHidden/>
              </w:rPr>
              <w:fldChar w:fldCharType="end"/>
            </w:r>
          </w:hyperlink>
        </w:p>
        <w:p w14:paraId="05C6E4D6" w14:textId="036E1ACB" w:rsidR="00780115" w:rsidRDefault="00285637">
          <w:pPr>
            <w:pStyle w:val="TOC2"/>
            <w:tabs>
              <w:tab w:val="right" w:leader="dot" w:pos="9016"/>
            </w:tabs>
            <w:rPr>
              <w:rFonts w:eastAsiaTheme="minorEastAsia"/>
              <w:noProof/>
              <w:lang w:eastAsia="en-GB"/>
            </w:rPr>
          </w:pPr>
          <w:hyperlink w:anchor="_Toc32348519" w:history="1">
            <w:r w:rsidR="00780115" w:rsidRPr="00FA329E">
              <w:rPr>
                <w:rStyle w:val="Hyperlink"/>
                <w:noProof/>
              </w:rPr>
              <w:t>UML</w:t>
            </w:r>
            <w:r w:rsidR="00780115">
              <w:rPr>
                <w:noProof/>
                <w:webHidden/>
              </w:rPr>
              <w:tab/>
            </w:r>
            <w:r w:rsidR="00780115">
              <w:rPr>
                <w:noProof/>
                <w:webHidden/>
              </w:rPr>
              <w:fldChar w:fldCharType="begin"/>
            </w:r>
            <w:r w:rsidR="00780115">
              <w:rPr>
                <w:noProof/>
                <w:webHidden/>
              </w:rPr>
              <w:instrText xml:space="preserve"> PAGEREF _Toc32348519 \h </w:instrText>
            </w:r>
            <w:r w:rsidR="00780115">
              <w:rPr>
                <w:noProof/>
                <w:webHidden/>
              </w:rPr>
            </w:r>
            <w:r w:rsidR="00780115">
              <w:rPr>
                <w:noProof/>
                <w:webHidden/>
              </w:rPr>
              <w:fldChar w:fldCharType="separate"/>
            </w:r>
            <w:r w:rsidR="00780115">
              <w:rPr>
                <w:noProof/>
                <w:webHidden/>
              </w:rPr>
              <w:t>10</w:t>
            </w:r>
            <w:r w:rsidR="00780115">
              <w:rPr>
                <w:noProof/>
                <w:webHidden/>
              </w:rPr>
              <w:fldChar w:fldCharType="end"/>
            </w:r>
          </w:hyperlink>
        </w:p>
        <w:p w14:paraId="3A459DF0" w14:textId="09C9B50E" w:rsidR="00780115" w:rsidRDefault="00285637">
          <w:pPr>
            <w:pStyle w:val="TOC2"/>
            <w:tabs>
              <w:tab w:val="right" w:leader="dot" w:pos="9016"/>
            </w:tabs>
            <w:rPr>
              <w:rFonts w:eastAsiaTheme="minorEastAsia"/>
              <w:noProof/>
              <w:lang w:eastAsia="en-GB"/>
            </w:rPr>
          </w:pPr>
          <w:hyperlink w:anchor="_Toc32348520" w:history="1">
            <w:r w:rsidR="00780115" w:rsidRPr="00FA329E">
              <w:rPr>
                <w:rStyle w:val="Hyperlink"/>
                <w:noProof/>
              </w:rPr>
              <w:t>Project plan</w:t>
            </w:r>
            <w:r w:rsidR="00780115">
              <w:rPr>
                <w:noProof/>
                <w:webHidden/>
              </w:rPr>
              <w:tab/>
            </w:r>
            <w:r w:rsidR="00780115">
              <w:rPr>
                <w:noProof/>
                <w:webHidden/>
              </w:rPr>
              <w:fldChar w:fldCharType="begin"/>
            </w:r>
            <w:r w:rsidR="00780115">
              <w:rPr>
                <w:noProof/>
                <w:webHidden/>
              </w:rPr>
              <w:instrText xml:space="preserve"> PAGEREF _Toc32348520 \h </w:instrText>
            </w:r>
            <w:r w:rsidR="00780115">
              <w:rPr>
                <w:noProof/>
                <w:webHidden/>
              </w:rPr>
            </w:r>
            <w:r w:rsidR="00780115">
              <w:rPr>
                <w:noProof/>
                <w:webHidden/>
              </w:rPr>
              <w:fldChar w:fldCharType="separate"/>
            </w:r>
            <w:r w:rsidR="00780115">
              <w:rPr>
                <w:noProof/>
                <w:webHidden/>
              </w:rPr>
              <w:t>11</w:t>
            </w:r>
            <w:r w:rsidR="00780115">
              <w:rPr>
                <w:noProof/>
                <w:webHidden/>
              </w:rPr>
              <w:fldChar w:fldCharType="end"/>
            </w:r>
          </w:hyperlink>
        </w:p>
        <w:p w14:paraId="1BC8E2DF" w14:textId="0CCB807F" w:rsidR="00780115" w:rsidRDefault="00285637">
          <w:pPr>
            <w:pStyle w:val="TOC3"/>
            <w:tabs>
              <w:tab w:val="right" w:leader="dot" w:pos="9016"/>
            </w:tabs>
            <w:rPr>
              <w:rFonts w:eastAsiaTheme="minorEastAsia"/>
              <w:noProof/>
              <w:lang w:eastAsia="en-GB"/>
            </w:rPr>
          </w:pPr>
          <w:hyperlink w:anchor="_Toc32348521" w:history="1">
            <w:r w:rsidR="00780115" w:rsidRPr="00FA329E">
              <w:rPr>
                <w:rStyle w:val="Hyperlink"/>
                <w:noProof/>
              </w:rPr>
              <w:t>Identified tasks</w:t>
            </w:r>
            <w:r w:rsidR="00780115">
              <w:rPr>
                <w:noProof/>
                <w:webHidden/>
              </w:rPr>
              <w:tab/>
            </w:r>
            <w:r w:rsidR="00780115">
              <w:rPr>
                <w:noProof/>
                <w:webHidden/>
              </w:rPr>
              <w:fldChar w:fldCharType="begin"/>
            </w:r>
            <w:r w:rsidR="00780115">
              <w:rPr>
                <w:noProof/>
                <w:webHidden/>
              </w:rPr>
              <w:instrText xml:space="preserve"> PAGEREF _Toc32348521 \h </w:instrText>
            </w:r>
            <w:r w:rsidR="00780115">
              <w:rPr>
                <w:noProof/>
                <w:webHidden/>
              </w:rPr>
            </w:r>
            <w:r w:rsidR="00780115">
              <w:rPr>
                <w:noProof/>
                <w:webHidden/>
              </w:rPr>
              <w:fldChar w:fldCharType="separate"/>
            </w:r>
            <w:r w:rsidR="00780115">
              <w:rPr>
                <w:noProof/>
                <w:webHidden/>
              </w:rPr>
              <w:t>11</w:t>
            </w:r>
            <w:r w:rsidR="00780115">
              <w:rPr>
                <w:noProof/>
                <w:webHidden/>
              </w:rPr>
              <w:fldChar w:fldCharType="end"/>
            </w:r>
          </w:hyperlink>
        </w:p>
        <w:p w14:paraId="04B440F5" w14:textId="42B77A9A" w:rsidR="00780115" w:rsidRDefault="00285637">
          <w:pPr>
            <w:pStyle w:val="TOC3"/>
            <w:tabs>
              <w:tab w:val="right" w:leader="dot" w:pos="9016"/>
            </w:tabs>
            <w:rPr>
              <w:rFonts w:eastAsiaTheme="minorEastAsia"/>
              <w:noProof/>
              <w:lang w:eastAsia="en-GB"/>
            </w:rPr>
          </w:pPr>
          <w:hyperlink w:anchor="_Toc32348522" w:history="1">
            <w:r w:rsidR="00780115" w:rsidRPr="00FA329E">
              <w:rPr>
                <w:rStyle w:val="Hyperlink"/>
                <w:noProof/>
              </w:rPr>
              <w:t>Resources required</w:t>
            </w:r>
            <w:r w:rsidR="00780115">
              <w:rPr>
                <w:noProof/>
                <w:webHidden/>
              </w:rPr>
              <w:tab/>
            </w:r>
            <w:r w:rsidR="00780115">
              <w:rPr>
                <w:noProof/>
                <w:webHidden/>
              </w:rPr>
              <w:fldChar w:fldCharType="begin"/>
            </w:r>
            <w:r w:rsidR="00780115">
              <w:rPr>
                <w:noProof/>
                <w:webHidden/>
              </w:rPr>
              <w:instrText xml:space="preserve"> PAGEREF _Toc32348522 \h </w:instrText>
            </w:r>
            <w:r w:rsidR="00780115">
              <w:rPr>
                <w:noProof/>
                <w:webHidden/>
              </w:rPr>
            </w:r>
            <w:r w:rsidR="00780115">
              <w:rPr>
                <w:noProof/>
                <w:webHidden/>
              </w:rPr>
              <w:fldChar w:fldCharType="separate"/>
            </w:r>
            <w:r w:rsidR="00780115">
              <w:rPr>
                <w:noProof/>
                <w:webHidden/>
              </w:rPr>
              <w:t>11</w:t>
            </w:r>
            <w:r w:rsidR="00780115">
              <w:rPr>
                <w:noProof/>
                <w:webHidden/>
              </w:rPr>
              <w:fldChar w:fldCharType="end"/>
            </w:r>
          </w:hyperlink>
        </w:p>
        <w:p w14:paraId="122CB679" w14:textId="32AC8E51" w:rsidR="00780115" w:rsidRDefault="00285637">
          <w:pPr>
            <w:pStyle w:val="TOC3"/>
            <w:tabs>
              <w:tab w:val="right" w:leader="dot" w:pos="9016"/>
            </w:tabs>
            <w:rPr>
              <w:rFonts w:eastAsiaTheme="minorEastAsia"/>
              <w:noProof/>
              <w:lang w:eastAsia="en-GB"/>
            </w:rPr>
          </w:pPr>
          <w:hyperlink w:anchor="_Toc32348523" w:history="1">
            <w:r w:rsidR="00780115" w:rsidRPr="00FA329E">
              <w:rPr>
                <w:rStyle w:val="Hyperlink"/>
                <w:noProof/>
              </w:rPr>
              <w:t>Estimate of timings</w:t>
            </w:r>
            <w:r w:rsidR="00780115">
              <w:rPr>
                <w:noProof/>
                <w:webHidden/>
              </w:rPr>
              <w:tab/>
            </w:r>
            <w:r w:rsidR="00780115">
              <w:rPr>
                <w:noProof/>
                <w:webHidden/>
              </w:rPr>
              <w:fldChar w:fldCharType="begin"/>
            </w:r>
            <w:r w:rsidR="00780115">
              <w:rPr>
                <w:noProof/>
                <w:webHidden/>
              </w:rPr>
              <w:instrText xml:space="preserve"> PAGEREF _Toc32348523 \h </w:instrText>
            </w:r>
            <w:r w:rsidR="00780115">
              <w:rPr>
                <w:noProof/>
                <w:webHidden/>
              </w:rPr>
            </w:r>
            <w:r w:rsidR="00780115">
              <w:rPr>
                <w:noProof/>
                <w:webHidden/>
              </w:rPr>
              <w:fldChar w:fldCharType="separate"/>
            </w:r>
            <w:r w:rsidR="00780115">
              <w:rPr>
                <w:noProof/>
                <w:webHidden/>
              </w:rPr>
              <w:t>12</w:t>
            </w:r>
            <w:r w:rsidR="00780115">
              <w:rPr>
                <w:noProof/>
                <w:webHidden/>
              </w:rPr>
              <w:fldChar w:fldCharType="end"/>
            </w:r>
          </w:hyperlink>
        </w:p>
        <w:p w14:paraId="5860EDAA" w14:textId="3DFAB7DB" w:rsidR="00780115" w:rsidRDefault="00285637">
          <w:pPr>
            <w:pStyle w:val="TOC1"/>
            <w:tabs>
              <w:tab w:val="right" w:leader="dot" w:pos="9016"/>
            </w:tabs>
            <w:rPr>
              <w:rFonts w:eastAsiaTheme="minorEastAsia"/>
              <w:noProof/>
              <w:lang w:eastAsia="en-GB"/>
            </w:rPr>
          </w:pPr>
          <w:hyperlink w:anchor="_Toc32348524" w:history="1">
            <w:r w:rsidR="00780115" w:rsidRPr="00FA329E">
              <w:rPr>
                <w:rStyle w:val="Hyperlink"/>
                <w:noProof/>
              </w:rPr>
              <w:t>Design</w:t>
            </w:r>
            <w:r w:rsidR="00780115">
              <w:rPr>
                <w:noProof/>
                <w:webHidden/>
              </w:rPr>
              <w:tab/>
            </w:r>
            <w:r w:rsidR="00780115">
              <w:rPr>
                <w:noProof/>
                <w:webHidden/>
              </w:rPr>
              <w:fldChar w:fldCharType="begin"/>
            </w:r>
            <w:r w:rsidR="00780115">
              <w:rPr>
                <w:noProof/>
                <w:webHidden/>
              </w:rPr>
              <w:instrText xml:space="preserve"> PAGEREF _Toc32348524 \h </w:instrText>
            </w:r>
            <w:r w:rsidR="00780115">
              <w:rPr>
                <w:noProof/>
                <w:webHidden/>
              </w:rPr>
            </w:r>
            <w:r w:rsidR="00780115">
              <w:rPr>
                <w:noProof/>
                <w:webHidden/>
              </w:rPr>
              <w:fldChar w:fldCharType="separate"/>
            </w:r>
            <w:r w:rsidR="00780115">
              <w:rPr>
                <w:noProof/>
                <w:webHidden/>
              </w:rPr>
              <w:t>13</w:t>
            </w:r>
            <w:r w:rsidR="00780115">
              <w:rPr>
                <w:noProof/>
                <w:webHidden/>
              </w:rPr>
              <w:fldChar w:fldCharType="end"/>
            </w:r>
          </w:hyperlink>
        </w:p>
        <w:p w14:paraId="198A64F5" w14:textId="7014A088" w:rsidR="00780115" w:rsidRDefault="00285637">
          <w:pPr>
            <w:pStyle w:val="TOC2"/>
            <w:tabs>
              <w:tab w:val="right" w:leader="dot" w:pos="9016"/>
            </w:tabs>
            <w:rPr>
              <w:rFonts w:eastAsiaTheme="minorEastAsia"/>
              <w:noProof/>
              <w:lang w:eastAsia="en-GB"/>
            </w:rPr>
          </w:pPr>
          <w:hyperlink w:anchor="_Toc32348525" w:history="1">
            <w:r w:rsidR="00780115" w:rsidRPr="00FA329E">
              <w:rPr>
                <w:rStyle w:val="Hyperlink"/>
                <w:noProof/>
              </w:rPr>
              <w:t>Top level Flow chart</w:t>
            </w:r>
            <w:r w:rsidR="00780115">
              <w:rPr>
                <w:noProof/>
                <w:webHidden/>
              </w:rPr>
              <w:tab/>
            </w:r>
            <w:r w:rsidR="00780115">
              <w:rPr>
                <w:noProof/>
                <w:webHidden/>
              </w:rPr>
              <w:fldChar w:fldCharType="begin"/>
            </w:r>
            <w:r w:rsidR="00780115">
              <w:rPr>
                <w:noProof/>
                <w:webHidden/>
              </w:rPr>
              <w:instrText xml:space="preserve"> PAGEREF _Toc32348525 \h </w:instrText>
            </w:r>
            <w:r w:rsidR="00780115">
              <w:rPr>
                <w:noProof/>
                <w:webHidden/>
              </w:rPr>
            </w:r>
            <w:r w:rsidR="00780115">
              <w:rPr>
                <w:noProof/>
                <w:webHidden/>
              </w:rPr>
              <w:fldChar w:fldCharType="separate"/>
            </w:r>
            <w:r w:rsidR="00780115">
              <w:rPr>
                <w:noProof/>
                <w:webHidden/>
              </w:rPr>
              <w:t>13</w:t>
            </w:r>
            <w:r w:rsidR="00780115">
              <w:rPr>
                <w:noProof/>
                <w:webHidden/>
              </w:rPr>
              <w:fldChar w:fldCharType="end"/>
            </w:r>
          </w:hyperlink>
        </w:p>
        <w:p w14:paraId="6D4FC871" w14:textId="73506CE7" w:rsidR="00780115" w:rsidRDefault="00285637">
          <w:pPr>
            <w:pStyle w:val="TOC2"/>
            <w:tabs>
              <w:tab w:val="right" w:leader="dot" w:pos="9016"/>
            </w:tabs>
            <w:rPr>
              <w:rFonts w:eastAsiaTheme="minorEastAsia"/>
              <w:noProof/>
              <w:lang w:eastAsia="en-GB"/>
            </w:rPr>
          </w:pPr>
          <w:hyperlink w:anchor="_Toc32348526" w:history="1">
            <w:r w:rsidR="00780115" w:rsidRPr="00FA329E">
              <w:rPr>
                <w:rStyle w:val="Hyperlink"/>
                <w:noProof/>
              </w:rPr>
              <w:t>Data structures.</w:t>
            </w:r>
            <w:r w:rsidR="00780115">
              <w:rPr>
                <w:noProof/>
                <w:webHidden/>
              </w:rPr>
              <w:tab/>
            </w:r>
            <w:r w:rsidR="00780115">
              <w:rPr>
                <w:noProof/>
                <w:webHidden/>
              </w:rPr>
              <w:fldChar w:fldCharType="begin"/>
            </w:r>
            <w:r w:rsidR="00780115">
              <w:rPr>
                <w:noProof/>
                <w:webHidden/>
              </w:rPr>
              <w:instrText xml:space="preserve"> PAGEREF _Toc32348526 \h </w:instrText>
            </w:r>
            <w:r w:rsidR="00780115">
              <w:rPr>
                <w:noProof/>
                <w:webHidden/>
              </w:rPr>
            </w:r>
            <w:r w:rsidR="00780115">
              <w:rPr>
                <w:noProof/>
                <w:webHidden/>
              </w:rPr>
              <w:fldChar w:fldCharType="separate"/>
            </w:r>
            <w:r w:rsidR="00780115">
              <w:rPr>
                <w:noProof/>
                <w:webHidden/>
              </w:rPr>
              <w:t>14</w:t>
            </w:r>
            <w:r w:rsidR="00780115">
              <w:rPr>
                <w:noProof/>
                <w:webHidden/>
              </w:rPr>
              <w:fldChar w:fldCharType="end"/>
            </w:r>
          </w:hyperlink>
        </w:p>
        <w:p w14:paraId="28C99528" w14:textId="4F27DE62" w:rsidR="00780115" w:rsidRDefault="00285637">
          <w:pPr>
            <w:pStyle w:val="TOC2"/>
            <w:tabs>
              <w:tab w:val="right" w:leader="dot" w:pos="9016"/>
            </w:tabs>
            <w:rPr>
              <w:rFonts w:eastAsiaTheme="minorEastAsia"/>
              <w:noProof/>
              <w:lang w:eastAsia="en-GB"/>
            </w:rPr>
          </w:pPr>
          <w:hyperlink w:anchor="_Toc32348527" w:history="1">
            <w:r w:rsidR="00780115" w:rsidRPr="00FA329E">
              <w:rPr>
                <w:rStyle w:val="Hyperlink"/>
                <w:noProof/>
              </w:rPr>
              <w:t>Pseudocode for the UI</w:t>
            </w:r>
            <w:r w:rsidR="00780115">
              <w:rPr>
                <w:noProof/>
                <w:webHidden/>
              </w:rPr>
              <w:tab/>
            </w:r>
            <w:r w:rsidR="00780115">
              <w:rPr>
                <w:noProof/>
                <w:webHidden/>
              </w:rPr>
              <w:fldChar w:fldCharType="begin"/>
            </w:r>
            <w:r w:rsidR="00780115">
              <w:rPr>
                <w:noProof/>
                <w:webHidden/>
              </w:rPr>
              <w:instrText xml:space="preserve"> PAGEREF _Toc32348527 \h </w:instrText>
            </w:r>
            <w:r w:rsidR="00780115">
              <w:rPr>
                <w:noProof/>
                <w:webHidden/>
              </w:rPr>
            </w:r>
            <w:r w:rsidR="00780115">
              <w:rPr>
                <w:noProof/>
                <w:webHidden/>
              </w:rPr>
              <w:fldChar w:fldCharType="separate"/>
            </w:r>
            <w:r w:rsidR="00780115">
              <w:rPr>
                <w:noProof/>
                <w:webHidden/>
              </w:rPr>
              <w:t>15</w:t>
            </w:r>
            <w:r w:rsidR="00780115">
              <w:rPr>
                <w:noProof/>
                <w:webHidden/>
              </w:rPr>
              <w:fldChar w:fldCharType="end"/>
            </w:r>
          </w:hyperlink>
        </w:p>
        <w:p w14:paraId="586BEDFB" w14:textId="34AB91A6" w:rsidR="00780115" w:rsidRDefault="00285637">
          <w:pPr>
            <w:pStyle w:val="TOC3"/>
            <w:tabs>
              <w:tab w:val="right" w:leader="dot" w:pos="9016"/>
            </w:tabs>
            <w:rPr>
              <w:rFonts w:eastAsiaTheme="minorEastAsia"/>
              <w:noProof/>
              <w:lang w:eastAsia="en-GB"/>
            </w:rPr>
          </w:pPr>
          <w:hyperlink w:anchor="_Toc32348528" w:history="1">
            <w:r w:rsidR="00780115" w:rsidRPr="00FA329E">
              <w:rPr>
                <w:rStyle w:val="Hyperlink"/>
                <w:noProof/>
              </w:rPr>
              <w:t>Pseudocode for NoodleMap</w:t>
            </w:r>
            <w:r w:rsidR="00780115">
              <w:rPr>
                <w:noProof/>
                <w:webHidden/>
              </w:rPr>
              <w:tab/>
            </w:r>
            <w:r w:rsidR="00780115">
              <w:rPr>
                <w:noProof/>
                <w:webHidden/>
              </w:rPr>
              <w:fldChar w:fldCharType="begin"/>
            </w:r>
            <w:r w:rsidR="00780115">
              <w:rPr>
                <w:noProof/>
                <w:webHidden/>
              </w:rPr>
              <w:instrText xml:space="preserve"> PAGEREF _Toc32348528 \h </w:instrText>
            </w:r>
            <w:r w:rsidR="00780115">
              <w:rPr>
                <w:noProof/>
                <w:webHidden/>
              </w:rPr>
            </w:r>
            <w:r w:rsidR="00780115">
              <w:rPr>
                <w:noProof/>
                <w:webHidden/>
              </w:rPr>
              <w:fldChar w:fldCharType="separate"/>
            </w:r>
            <w:r w:rsidR="00780115">
              <w:rPr>
                <w:noProof/>
                <w:webHidden/>
              </w:rPr>
              <w:t>16</w:t>
            </w:r>
            <w:r w:rsidR="00780115">
              <w:rPr>
                <w:noProof/>
                <w:webHidden/>
              </w:rPr>
              <w:fldChar w:fldCharType="end"/>
            </w:r>
          </w:hyperlink>
        </w:p>
        <w:p w14:paraId="3F9596D7" w14:textId="5CDFD892" w:rsidR="00780115" w:rsidRDefault="00285637">
          <w:pPr>
            <w:pStyle w:val="TOC2"/>
            <w:tabs>
              <w:tab w:val="right" w:leader="dot" w:pos="9016"/>
            </w:tabs>
            <w:rPr>
              <w:rFonts w:eastAsiaTheme="minorEastAsia"/>
              <w:noProof/>
              <w:lang w:eastAsia="en-GB"/>
            </w:rPr>
          </w:pPr>
          <w:hyperlink w:anchor="_Toc32348529" w:history="1">
            <w:r w:rsidR="00780115" w:rsidRPr="00FA329E">
              <w:rPr>
                <w:rStyle w:val="Hyperlink"/>
                <w:noProof/>
                <w:lang w:eastAsia="en-GB"/>
              </w:rPr>
              <w:t>Pseudocode for Functions</w:t>
            </w:r>
            <w:r w:rsidR="00780115">
              <w:rPr>
                <w:noProof/>
                <w:webHidden/>
              </w:rPr>
              <w:tab/>
            </w:r>
            <w:r w:rsidR="00780115">
              <w:rPr>
                <w:noProof/>
                <w:webHidden/>
              </w:rPr>
              <w:fldChar w:fldCharType="begin"/>
            </w:r>
            <w:r w:rsidR="00780115">
              <w:rPr>
                <w:noProof/>
                <w:webHidden/>
              </w:rPr>
              <w:instrText xml:space="preserve"> PAGEREF _Toc32348529 \h </w:instrText>
            </w:r>
            <w:r w:rsidR="00780115">
              <w:rPr>
                <w:noProof/>
                <w:webHidden/>
              </w:rPr>
            </w:r>
            <w:r w:rsidR="00780115">
              <w:rPr>
                <w:noProof/>
                <w:webHidden/>
              </w:rPr>
              <w:fldChar w:fldCharType="separate"/>
            </w:r>
            <w:r w:rsidR="00780115">
              <w:rPr>
                <w:noProof/>
                <w:webHidden/>
              </w:rPr>
              <w:t>24</w:t>
            </w:r>
            <w:r w:rsidR="00780115">
              <w:rPr>
                <w:noProof/>
                <w:webHidden/>
              </w:rPr>
              <w:fldChar w:fldCharType="end"/>
            </w:r>
          </w:hyperlink>
        </w:p>
        <w:p w14:paraId="68C89C15" w14:textId="4F5E4C6E" w:rsidR="00780115" w:rsidRDefault="00285637">
          <w:pPr>
            <w:pStyle w:val="TOC2"/>
            <w:tabs>
              <w:tab w:val="right" w:leader="dot" w:pos="9016"/>
            </w:tabs>
            <w:rPr>
              <w:rFonts w:eastAsiaTheme="minorEastAsia"/>
              <w:noProof/>
              <w:lang w:eastAsia="en-GB"/>
            </w:rPr>
          </w:pPr>
          <w:hyperlink w:anchor="_Toc32348530" w:history="1">
            <w:r w:rsidR="00780115" w:rsidRPr="00FA329E">
              <w:rPr>
                <w:rStyle w:val="Hyperlink"/>
                <w:noProof/>
                <w:lang w:eastAsia="en-GB"/>
              </w:rPr>
              <w:t>Pseudocode for start up</w:t>
            </w:r>
            <w:r w:rsidR="00780115">
              <w:rPr>
                <w:noProof/>
                <w:webHidden/>
              </w:rPr>
              <w:tab/>
            </w:r>
            <w:r w:rsidR="00780115">
              <w:rPr>
                <w:noProof/>
                <w:webHidden/>
              </w:rPr>
              <w:fldChar w:fldCharType="begin"/>
            </w:r>
            <w:r w:rsidR="00780115">
              <w:rPr>
                <w:noProof/>
                <w:webHidden/>
              </w:rPr>
              <w:instrText xml:space="preserve"> PAGEREF _Toc32348530 \h </w:instrText>
            </w:r>
            <w:r w:rsidR="00780115">
              <w:rPr>
                <w:noProof/>
                <w:webHidden/>
              </w:rPr>
            </w:r>
            <w:r w:rsidR="00780115">
              <w:rPr>
                <w:noProof/>
                <w:webHidden/>
              </w:rPr>
              <w:fldChar w:fldCharType="separate"/>
            </w:r>
            <w:r w:rsidR="00780115">
              <w:rPr>
                <w:noProof/>
                <w:webHidden/>
              </w:rPr>
              <w:t>27</w:t>
            </w:r>
            <w:r w:rsidR="00780115">
              <w:rPr>
                <w:noProof/>
                <w:webHidden/>
              </w:rPr>
              <w:fldChar w:fldCharType="end"/>
            </w:r>
          </w:hyperlink>
        </w:p>
        <w:p w14:paraId="7318B3A2" w14:textId="2D0B4FE6" w:rsidR="00780115" w:rsidRDefault="00285637">
          <w:pPr>
            <w:pStyle w:val="TOC2"/>
            <w:tabs>
              <w:tab w:val="right" w:leader="dot" w:pos="9016"/>
            </w:tabs>
            <w:rPr>
              <w:rFonts w:eastAsiaTheme="minorEastAsia"/>
              <w:noProof/>
              <w:lang w:eastAsia="en-GB"/>
            </w:rPr>
          </w:pPr>
          <w:hyperlink w:anchor="_Toc32348531" w:history="1">
            <w:r w:rsidR="00780115" w:rsidRPr="00FA329E">
              <w:rPr>
                <w:rStyle w:val="Hyperlink"/>
                <w:noProof/>
              </w:rPr>
              <w:t>Design of integration</w:t>
            </w:r>
            <w:r w:rsidR="00780115">
              <w:rPr>
                <w:noProof/>
                <w:webHidden/>
              </w:rPr>
              <w:tab/>
            </w:r>
            <w:r w:rsidR="00780115">
              <w:rPr>
                <w:noProof/>
                <w:webHidden/>
              </w:rPr>
              <w:fldChar w:fldCharType="begin"/>
            </w:r>
            <w:r w:rsidR="00780115">
              <w:rPr>
                <w:noProof/>
                <w:webHidden/>
              </w:rPr>
              <w:instrText xml:space="preserve"> PAGEREF _Toc32348531 \h </w:instrText>
            </w:r>
            <w:r w:rsidR="00780115">
              <w:rPr>
                <w:noProof/>
                <w:webHidden/>
              </w:rPr>
            </w:r>
            <w:r w:rsidR="00780115">
              <w:rPr>
                <w:noProof/>
                <w:webHidden/>
              </w:rPr>
              <w:fldChar w:fldCharType="separate"/>
            </w:r>
            <w:r w:rsidR="00780115">
              <w:rPr>
                <w:noProof/>
                <w:webHidden/>
              </w:rPr>
              <w:t>28</w:t>
            </w:r>
            <w:r w:rsidR="00780115">
              <w:rPr>
                <w:noProof/>
                <w:webHidden/>
              </w:rPr>
              <w:fldChar w:fldCharType="end"/>
            </w:r>
          </w:hyperlink>
        </w:p>
        <w:p w14:paraId="15B03E2C" w14:textId="52BBD86E" w:rsidR="00780115" w:rsidRDefault="00285637">
          <w:pPr>
            <w:pStyle w:val="TOC3"/>
            <w:tabs>
              <w:tab w:val="right" w:leader="dot" w:pos="9016"/>
            </w:tabs>
            <w:rPr>
              <w:rFonts w:eastAsiaTheme="minorEastAsia"/>
              <w:noProof/>
              <w:lang w:eastAsia="en-GB"/>
            </w:rPr>
          </w:pPr>
          <w:hyperlink w:anchor="_Toc32348532" w:history="1">
            <w:r w:rsidR="00780115" w:rsidRPr="00FA329E">
              <w:rPr>
                <w:rStyle w:val="Hyperlink"/>
                <w:noProof/>
              </w:rPr>
              <w:t>Data Dictionary</w:t>
            </w:r>
            <w:r w:rsidR="00780115">
              <w:rPr>
                <w:noProof/>
                <w:webHidden/>
              </w:rPr>
              <w:tab/>
            </w:r>
            <w:r w:rsidR="00780115">
              <w:rPr>
                <w:noProof/>
                <w:webHidden/>
              </w:rPr>
              <w:fldChar w:fldCharType="begin"/>
            </w:r>
            <w:r w:rsidR="00780115">
              <w:rPr>
                <w:noProof/>
                <w:webHidden/>
              </w:rPr>
              <w:instrText xml:space="preserve"> PAGEREF _Toc32348532 \h </w:instrText>
            </w:r>
            <w:r w:rsidR="00780115">
              <w:rPr>
                <w:noProof/>
                <w:webHidden/>
              </w:rPr>
            </w:r>
            <w:r w:rsidR="00780115">
              <w:rPr>
                <w:noProof/>
                <w:webHidden/>
              </w:rPr>
              <w:fldChar w:fldCharType="separate"/>
            </w:r>
            <w:r w:rsidR="00780115">
              <w:rPr>
                <w:noProof/>
                <w:webHidden/>
              </w:rPr>
              <w:t>28</w:t>
            </w:r>
            <w:r w:rsidR="00780115">
              <w:rPr>
                <w:noProof/>
                <w:webHidden/>
              </w:rPr>
              <w:fldChar w:fldCharType="end"/>
            </w:r>
          </w:hyperlink>
        </w:p>
        <w:p w14:paraId="254DDC40" w14:textId="1E2F913E" w:rsidR="00780115" w:rsidRDefault="00285637">
          <w:pPr>
            <w:pStyle w:val="TOC3"/>
            <w:tabs>
              <w:tab w:val="right" w:leader="dot" w:pos="9016"/>
            </w:tabs>
            <w:rPr>
              <w:rFonts w:eastAsiaTheme="minorEastAsia"/>
              <w:noProof/>
              <w:lang w:eastAsia="en-GB"/>
            </w:rPr>
          </w:pPr>
          <w:hyperlink w:anchor="_Toc32348533" w:history="1">
            <w:r w:rsidR="00780115" w:rsidRPr="00FA329E">
              <w:rPr>
                <w:rStyle w:val="Hyperlink"/>
                <w:noProof/>
              </w:rPr>
              <w:t>Query design</w:t>
            </w:r>
            <w:r w:rsidR="00780115">
              <w:rPr>
                <w:noProof/>
                <w:webHidden/>
              </w:rPr>
              <w:tab/>
            </w:r>
            <w:r w:rsidR="00780115">
              <w:rPr>
                <w:noProof/>
                <w:webHidden/>
              </w:rPr>
              <w:fldChar w:fldCharType="begin"/>
            </w:r>
            <w:r w:rsidR="00780115">
              <w:rPr>
                <w:noProof/>
                <w:webHidden/>
              </w:rPr>
              <w:instrText xml:space="preserve"> PAGEREF _Toc32348533 \h </w:instrText>
            </w:r>
            <w:r w:rsidR="00780115">
              <w:rPr>
                <w:noProof/>
                <w:webHidden/>
              </w:rPr>
            </w:r>
            <w:r w:rsidR="00780115">
              <w:rPr>
                <w:noProof/>
                <w:webHidden/>
              </w:rPr>
              <w:fldChar w:fldCharType="separate"/>
            </w:r>
            <w:r w:rsidR="00780115">
              <w:rPr>
                <w:noProof/>
                <w:webHidden/>
              </w:rPr>
              <w:t>28</w:t>
            </w:r>
            <w:r w:rsidR="00780115">
              <w:rPr>
                <w:noProof/>
                <w:webHidden/>
              </w:rPr>
              <w:fldChar w:fldCharType="end"/>
            </w:r>
          </w:hyperlink>
        </w:p>
        <w:p w14:paraId="37075AEB" w14:textId="215AE577" w:rsidR="00780115" w:rsidRDefault="00285637">
          <w:pPr>
            <w:pStyle w:val="TOC1"/>
            <w:tabs>
              <w:tab w:val="right" w:leader="dot" w:pos="9016"/>
            </w:tabs>
            <w:rPr>
              <w:rFonts w:eastAsiaTheme="minorEastAsia"/>
              <w:noProof/>
              <w:lang w:eastAsia="en-GB"/>
            </w:rPr>
          </w:pPr>
          <w:hyperlink w:anchor="_Toc32348534" w:history="1">
            <w:r w:rsidR="00780115" w:rsidRPr="00FA329E">
              <w:rPr>
                <w:rStyle w:val="Hyperlink"/>
                <w:noProof/>
              </w:rPr>
              <w:t>Note to self</w:t>
            </w:r>
            <w:r w:rsidR="00780115">
              <w:rPr>
                <w:noProof/>
                <w:webHidden/>
              </w:rPr>
              <w:tab/>
            </w:r>
            <w:r w:rsidR="00780115">
              <w:rPr>
                <w:noProof/>
                <w:webHidden/>
              </w:rPr>
              <w:fldChar w:fldCharType="begin"/>
            </w:r>
            <w:r w:rsidR="00780115">
              <w:rPr>
                <w:noProof/>
                <w:webHidden/>
              </w:rPr>
              <w:instrText xml:space="preserve"> PAGEREF _Toc32348534 \h </w:instrText>
            </w:r>
            <w:r w:rsidR="00780115">
              <w:rPr>
                <w:noProof/>
                <w:webHidden/>
              </w:rPr>
            </w:r>
            <w:r w:rsidR="00780115">
              <w:rPr>
                <w:noProof/>
                <w:webHidden/>
              </w:rPr>
              <w:fldChar w:fldCharType="separate"/>
            </w:r>
            <w:r w:rsidR="00780115">
              <w:rPr>
                <w:noProof/>
                <w:webHidden/>
              </w:rPr>
              <w:t>30</w:t>
            </w:r>
            <w:r w:rsidR="00780115">
              <w:rPr>
                <w:noProof/>
                <w:webHidden/>
              </w:rPr>
              <w:fldChar w:fldCharType="end"/>
            </w:r>
          </w:hyperlink>
        </w:p>
        <w:p w14:paraId="320EEE7F" w14:textId="3037B0C7" w:rsidR="00780115" w:rsidRDefault="00780115">
          <w:r>
            <w:rPr>
              <w:b/>
              <w:bCs/>
              <w:noProof/>
            </w:rPr>
            <w:fldChar w:fldCharType="end"/>
          </w:r>
        </w:p>
      </w:sdtContent>
    </w:sdt>
    <w:p w14:paraId="0A106C2E" w14:textId="77777777" w:rsidR="00AF39EF" w:rsidRDefault="00AF39EF" w:rsidP="00BA46A8">
      <w:pPr>
        <w:pStyle w:val="Heading1"/>
        <w:sectPr w:rsidR="00AF39EF" w:rsidSect="003E7C76">
          <w:footerReference w:type="default" r:id="rId8"/>
          <w:pgSz w:w="11906" w:h="16838"/>
          <w:pgMar w:top="1440" w:right="1440" w:bottom="1440" w:left="1440" w:header="708" w:footer="708" w:gutter="0"/>
          <w:pgNumType w:start="0"/>
          <w:cols w:space="708"/>
          <w:titlePg/>
          <w:docGrid w:linePitch="360"/>
        </w:sectPr>
      </w:pPr>
    </w:p>
    <w:p w14:paraId="617D1945" w14:textId="15B0B66B" w:rsidR="009C004A" w:rsidRDefault="009C004A" w:rsidP="00BA46A8">
      <w:pPr>
        <w:pStyle w:val="Heading1"/>
      </w:pPr>
      <w:bookmarkStart w:id="0" w:name="_Toc32348510"/>
      <w:r>
        <w:t>Analysis</w:t>
      </w:r>
      <w:bookmarkEnd w:id="0"/>
    </w:p>
    <w:p w14:paraId="5360C728" w14:textId="150C3B40" w:rsidR="00BA46A8" w:rsidRDefault="00BA46A8" w:rsidP="00C42F40">
      <w:pPr>
        <w:pStyle w:val="Heading2"/>
      </w:pPr>
      <w:bookmarkStart w:id="1" w:name="_Toc32348511"/>
      <w:r>
        <w:t>Description of the Problem</w:t>
      </w:r>
      <w:bookmarkEnd w:id="1"/>
    </w:p>
    <w:p w14:paraId="5231467A" w14:textId="4D9AD21D" w:rsidR="00DB02AE" w:rsidRDefault="00DB02AE" w:rsidP="005C24D6">
      <w:pPr>
        <w:jc w:val="both"/>
      </w:pPr>
      <w:r>
        <w:t xml:space="preserve">I intend to design a program to find paths between webpages. The program will include the following features: a help screen, </w:t>
      </w:r>
      <w:r w:rsidR="00C84D22">
        <w:t>text-based</w:t>
      </w:r>
      <w:r>
        <w:t xml:space="preserve"> </w:t>
      </w:r>
      <w:r w:rsidR="00C84D22">
        <w:t>UI</w:t>
      </w:r>
      <w:r>
        <w:t xml:space="preserve"> to help user find their way, a database of webpages crawled</w:t>
      </w:r>
      <w:r w:rsidR="004948AD">
        <w:t xml:space="preserve"> that will be created using SQL</w:t>
      </w:r>
      <w:r>
        <w:t>, with a linked database of pages they have linked to</w:t>
      </w:r>
      <w:r w:rsidR="00385C11">
        <w:t xml:space="preserve"> and a pathfinding system</w:t>
      </w:r>
      <w:r w:rsidR="004948AD">
        <w:t>.</w:t>
      </w:r>
    </w:p>
    <w:p w14:paraId="34DF6547" w14:textId="63B77679" w:rsidR="00E93877" w:rsidRDefault="005A76D2" w:rsidP="005C24D6">
      <w:pPr>
        <w:jc w:val="both"/>
      </w:pPr>
      <w:r>
        <w:t>The end users of my program will be people willing to find orphan links in webpages</w:t>
      </w:r>
      <w:r w:rsidR="00F32AF6">
        <w:t xml:space="preserve"> if a search system is not used</w:t>
      </w:r>
      <w:r w:rsidR="00E93877">
        <w:t>, therefore will probably be tech literate.</w:t>
      </w:r>
    </w:p>
    <w:p w14:paraId="69C7D61C" w14:textId="70869204" w:rsidR="00BD0D32" w:rsidRDefault="00BD0D32" w:rsidP="005C24D6">
      <w:pPr>
        <w:jc w:val="both"/>
      </w:pPr>
      <w:r>
        <w:t xml:space="preserve">My project meets the advanced higher </w:t>
      </w:r>
      <w:r w:rsidR="000E167A">
        <w:t xml:space="preserve">computing requirements as it will have a UI suitable for tech literate users with validation for if the pages have valid </w:t>
      </w:r>
      <w:r w:rsidR="00AF39EF">
        <w:t>URLs</w:t>
      </w:r>
      <w:r w:rsidR="000E167A">
        <w:t xml:space="preserve"> by using a try catch with a get() procedure and checking the code sent from the sever</w:t>
      </w:r>
      <w:r w:rsidR="00FC254F">
        <w:t xml:space="preserve"> is not 404 and that the domain exists. My project will interface with an SQL database, creating a database and </w:t>
      </w:r>
      <w:r w:rsidR="00AC49F0">
        <w:t>writing and reading URL’s from it.</w:t>
      </w:r>
      <w:r w:rsidR="000D1C80">
        <w:t xml:space="preserve"> My project will also have a sorting algorithm for a verbose mode</w:t>
      </w:r>
      <w:r w:rsidR="0050014E">
        <w:t xml:space="preserve"> to print the node maps</w:t>
      </w:r>
      <w:r w:rsidR="000D1C80">
        <w:t>.</w:t>
      </w:r>
    </w:p>
    <w:p w14:paraId="6E1C26C4" w14:textId="77777777" w:rsidR="007C5558" w:rsidRDefault="007C5558">
      <w:pPr>
        <w:rPr>
          <w:rFonts w:ascii="Calibri" w:eastAsiaTheme="majorEastAsia" w:hAnsi="Calibri" w:cstheme="majorBidi"/>
          <w:b/>
          <w:color w:val="2F5496" w:themeColor="accent1" w:themeShade="BF"/>
          <w:sz w:val="32"/>
          <w:szCs w:val="26"/>
        </w:rPr>
      </w:pPr>
      <w:r>
        <w:br w:type="page"/>
      </w:r>
    </w:p>
    <w:p w14:paraId="1A62A7C6" w14:textId="724A7A05" w:rsidR="00705A21" w:rsidRDefault="00705A21" w:rsidP="00C42F40">
      <w:pPr>
        <w:pStyle w:val="Heading2"/>
      </w:pPr>
      <w:bookmarkStart w:id="2" w:name="_Toc32348512"/>
      <w:r>
        <w:t>Requirements</w:t>
      </w:r>
      <w:bookmarkEnd w:id="2"/>
    </w:p>
    <w:p w14:paraId="55CB126C" w14:textId="0ABD2854" w:rsidR="00705A21" w:rsidRDefault="00705A21" w:rsidP="00C42F40">
      <w:pPr>
        <w:pStyle w:val="Heading3"/>
      </w:pPr>
      <w:bookmarkStart w:id="3" w:name="_Toc32348513"/>
      <w:r>
        <w:t>End user requirements</w:t>
      </w:r>
      <w:bookmarkEnd w:id="3"/>
    </w:p>
    <w:p w14:paraId="26EEF10D" w14:textId="37631FFB" w:rsidR="002A5DAB" w:rsidRPr="0037505F" w:rsidRDefault="002A5DAB" w:rsidP="0037505F">
      <w:r>
        <w:t>TODO: change this to be more like actual program</w:t>
      </w:r>
    </w:p>
    <w:p w14:paraId="6A8E9B9D" w14:textId="77777777" w:rsidR="00705A21" w:rsidRDefault="00705A21" w:rsidP="00705A21">
      <w:pPr>
        <w:pStyle w:val="ListParagraph"/>
        <w:numPr>
          <w:ilvl w:val="0"/>
          <w:numId w:val="10"/>
        </w:numPr>
      </w:pPr>
      <w:r>
        <w:t>User must be able to use text-based UI to input a starting website, and an end website to find a path to.</w:t>
      </w:r>
    </w:p>
    <w:p w14:paraId="7BF4C2D4" w14:textId="700F7431" w:rsidR="00705A21" w:rsidRDefault="00705A21" w:rsidP="00705A21">
      <w:pPr>
        <w:pStyle w:val="ListParagraph"/>
        <w:numPr>
          <w:ilvl w:val="0"/>
          <w:numId w:val="10"/>
        </w:numPr>
      </w:pPr>
      <w:r>
        <w:t>User must be able to input the number of moves they wish it to be done in.</w:t>
      </w:r>
    </w:p>
    <w:p w14:paraId="1BE96ED1" w14:textId="708B8654" w:rsidR="00705A21" w:rsidRDefault="00705A21" w:rsidP="00705A21">
      <w:pPr>
        <w:pStyle w:val="ListParagraph"/>
        <w:numPr>
          <w:ilvl w:val="0"/>
          <w:numId w:val="10"/>
        </w:numPr>
      </w:pPr>
      <w:r>
        <w:t>The user must be able to view a help page</w:t>
      </w:r>
      <w:r w:rsidR="00DF0B57">
        <w:t xml:space="preserve"> from the </w:t>
      </w:r>
      <w:r w:rsidR="002854CA">
        <w:t>text-based</w:t>
      </w:r>
      <w:r w:rsidR="00DF0B57">
        <w:t xml:space="preserve"> UI</w:t>
      </w:r>
      <w:r w:rsidR="00EB1DFD">
        <w:t>.</w:t>
      </w:r>
    </w:p>
    <w:p w14:paraId="77E33553" w14:textId="7727F654" w:rsidR="00705A21" w:rsidRDefault="00705A21" w:rsidP="00705A21">
      <w:pPr>
        <w:pStyle w:val="ListParagraph"/>
        <w:numPr>
          <w:ilvl w:val="0"/>
          <w:numId w:val="10"/>
        </w:numPr>
      </w:pPr>
      <w:r>
        <w:t>The user must be able to view the pages that the spider finds without the pathfinder if they wish</w:t>
      </w:r>
      <w:r w:rsidR="00C90586">
        <w:t>.</w:t>
      </w:r>
    </w:p>
    <w:p w14:paraId="38B3791F" w14:textId="73D21F40" w:rsidR="00B715C6" w:rsidRPr="00A10E07" w:rsidRDefault="00B715C6" w:rsidP="00705A21">
      <w:pPr>
        <w:pStyle w:val="ListParagraph"/>
        <w:numPr>
          <w:ilvl w:val="0"/>
          <w:numId w:val="10"/>
        </w:numPr>
      </w:pPr>
      <w:r>
        <w:t>The found pages must be sorted alphabetically for readability, and the user must have the option to write the output to file.</w:t>
      </w:r>
    </w:p>
    <w:p w14:paraId="6281AA29" w14:textId="0ECAD30B" w:rsidR="00705A21" w:rsidRDefault="00705A21" w:rsidP="00705A21">
      <w:pPr>
        <w:pStyle w:val="ListParagraph"/>
        <w:numPr>
          <w:ilvl w:val="0"/>
          <w:numId w:val="10"/>
        </w:numPr>
      </w:pPr>
      <w:r>
        <w:t xml:space="preserve">The user must be able to view the requested </w:t>
      </w:r>
      <w:r w:rsidR="00AD55FC">
        <w:t>path or</w:t>
      </w:r>
      <w:r>
        <w:t xml:space="preserve"> receive an error message that there is no path</w:t>
      </w:r>
      <w:r w:rsidR="005971A6">
        <w:t>.</w:t>
      </w:r>
    </w:p>
    <w:p w14:paraId="72EAFE53" w14:textId="495FE4A8" w:rsidR="005971A6" w:rsidRDefault="005971A6" w:rsidP="005971A6">
      <w:pPr>
        <w:pStyle w:val="ListParagraph"/>
        <w:numPr>
          <w:ilvl w:val="0"/>
          <w:numId w:val="10"/>
        </w:numPr>
      </w:pPr>
      <w:r>
        <w:t xml:space="preserve">The user must be able to clear the stored websites, to free up storage. </w:t>
      </w:r>
    </w:p>
    <w:p w14:paraId="2369CE39" w14:textId="419332F6" w:rsidR="00705A21" w:rsidRDefault="00705A21" w:rsidP="00C42F40">
      <w:pPr>
        <w:pStyle w:val="Heading3"/>
      </w:pPr>
      <w:bookmarkStart w:id="4" w:name="_Toc32348514"/>
      <w:r>
        <w:t>Functional requirements</w:t>
      </w:r>
      <w:bookmarkEnd w:id="4"/>
    </w:p>
    <w:p w14:paraId="2D1926B1" w14:textId="306EAF7F" w:rsidR="00705A21" w:rsidRPr="006D3215" w:rsidRDefault="00705A21" w:rsidP="00705A21">
      <w:pPr>
        <w:pStyle w:val="ListParagraph"/>
        <w:numPr>
          <w:ilvl w:val="0"/>
          <w:numId w:val="8"/>
        </w:numPr>
      </w:pPr>
      <w:r>
        <w:t>The program must display a text-based UI that can take in a starting page, end page(optional), number of moves and mode</w:t>
      </w:r>
      <w:r w:rsidR="00F27D4F">
        <w:t xml:space="preserve"> (input)</w:t>
      </w:r>
      <w:r>
        <w:t>.</w:t>
      </w:r>
    </w:p>
    <w:p w14:paraId="38EE20CE" w14:textId="3C1E11D0" w:rsidR="00705A21" w:rsidRDefault="00705A21" w:rsidP="00705A21">
      <w:pPr>
        <w:pStyle w:val="ListParagraph"/>
        <w:numPr>
          <w:ilvl w:val="0"/>
          <w:numId w:val="8"/>
        </w:numPr>
      </w:pPr>
      <w:r>
        <w:t>The program will be able to crawl a URL and find all links on the URL, follow them, and repeat the process until the maximum jumps is achieved.</w:t>
      </w:r>
    </w:p>
    <w:p w14:paraId="226D43C6" w14:textId="689E297C" w:rsidR="00705A21" w:rsidRDefault="00705A21" w:rsidP="00705A21">
      <w:pPr>
        <w:pStyle w:val="ListParagraph"/>
        <w:numPr>
          <w:ilvl w:val="0"/>
          <w:numId w:val="8"/>
        </w:numPr>
      </w:pPr>
      <w:r>
        <w:t>The webpage’s URL is to be stored then all the links leading off also need to be stored in a database using SQL.</w:t>
      </w:r>
    </w:p>
    <w:p w14:paraId="16AA5A7C" w14:textId="4F72512B" w:rsidR="00F27D4F" w:rsidRDefault="00F27D4F" w:rsidP="00F27D4F">
      <w:pPr>
        <w:pStyle w:val="ListParagraph"/>
        <w:numPr>
          <w:ilvl w:val="1"/>
          <w:numId w:val="8"/>
        </w:numPr>
      </w:pPr>
      <w:r>
        <w:t xml:space="preserve">This is done by making the first </w:t>
      </w:r>
      <w:r w:rsidR="009B0C41">
        <w:t>field the</w:t>
      </w:r>
      <w:r w:rsidR="00786F4B">
        <w:t xml:space="preserve"> current </w:t>
      </w:r>
      <w:r w:rsidR="009B0C41">
        <w:t>URL</w:t>
      </w:r>
      <w:r w:rsidR="00786F4B">
        <w:t xml:space="preserve"> and </w:t>
      </w:r>
      <w:r w:rsidR="00F62F75">
        <w:t>the second field will be a link that leads off.</w:t>
      </w:r>
    </w:p>
    <w:p w14:paraId="54CDBA9A" w14:textId="4BA22352" w:rsidR="00705A21" w:rsidRDefault="00F27D4F" w:rsidP="00705A21">
      <w:pPr>
        <w:pStyle w:val="ListParagraph"/>
        <w:numPr>
          <w:ilvl w:val="0"/>
          <w:numId w:val="8"/>
        </w:numPr>
      </w:pPr>
      <w:r>
        <w:t>URLs</w:t>
      </w:r>
      <w:r w:rsidR="009D2EC5">
        <w:t xml:space="preserve"> need to be stored</w:t>
      </w:r>
      <w:r w:rsidR="004F0044">
        <w:t xml:space="preserve"> and retrieved</w:t>
      </w:r>
      <w:r w:rsidR="009D2EC5">
        <w:t xml:space="preserve"> in a database using SQL from within the program</w:t>
      </w:r>
    </w:p>
    <w:p w14:paraId="737C7E35" w14:textId="33AD47B7" w:rsidR="00705A21" w:rsidRDefault="00705A21" w:rsidP="00705A21">
      <w:pPr>
        <w:pStyle w:val="ListParagraph"/>
        <w:numPr>
          <w:ilvl w:val="0"/>
          <w:numId w:val="8"/>
        </w:numPr>
      </w:pPr>
      <w:r>
        <w:t xml:space="preserve">Depending on the mode that the user requested, the program will either display the contents of the database (aka the results of the spider) </w:t>
      </w:r>
      <w:r w:rsidR="00D701B3">
        <w:t>(</w:t>
      </w:r>
      <w:r w:rsidR="00E73318">
        <w:t>sorted alphabetically</w:t>
      </w:r>
      <w:r w:rsidR="00D701B3">
        <w:t>)</w:t>
      </w:r>
      <w:r w:rsidR="00E73318">
        <w:t xml:space="preserve"> </w:t>
      </w:r>
      <w:r>
        <w:t xml:space="preserve">or </w:t>
      </w:r>
      <w:r w:rsidR="009D2EC5">
        <w:t>show the path between the requested URLS</w:t>
      </w:r>
      <w:r>
        <w:t>:</w:t>
      </w:r>
    </w:p>
    <w:p w14:paraId="0A02B669" w14:textId="77777777" w:rsidR="00705A21" w:rsidRDefault="00705A21" w:rsidP="00705A21">
      <w:pPr>
        <w:pStyle w:val="ListParagraph"/>
        <w:numPr>
          <w:ilvl w:val="1"/>
          <w:numId w:val="8"/>
        </w:numPr>
      </w:pPr>
      <w:r>
        <w:t>The program will then call the separate path finding algorithm.</w:t>
      </w:r>
    </w:p>
    <w:p w14:paraId="251C9710" w14:textId="19A5136C" w:rsidR="00705A21" w:rsidRDefault="00705A21" w:rsidP="00705A21">
      <w:pPr>
        <w:pStyle w:val="ListParagraph"/>
        <w:numPr>
          <w:ilvl w:val="1"/>
          <w:numId w:val="8"/>
        </w:numPr>
      </w:pPr>
      <w:r>
        <w:t>SQL quer</w:t>
      </w:r>
      <w:r w:rsidR="00B01EA7">
        <w:t>y</w:t>
      </w:r>
      <w:r w:rsidR="005B186A">
        <w:t>’</w:t>
      </w:r>
      <w:r>
        <w:t>s</w:t>
      </w:r>
      <w:r w:rsidR="005B186A">
        <w:t xml:space="preserve"> results</w:t>
      </w:r>
      <w:r>
        <w:t xml:space="preserve"> then need to be written into a </w:t>
      </w:r>
      <w:r w:rsidR="00AF3A4E">
        <w:t>2D</w:t>
      </w:r>
      <w:r>
        <w:t xml:space="preserve"> array.</w:t>
      </w:r>
    </w:p>
    <w:p w14:paraId="54DC0E23" w14:textId="6CE6C4D6" w:rsidR="00705A21" w:rsidRDefault="00705A21" w:rsidP="00705A21">
      <w:pPr>
        <w:pStyle w:val="ListParagraph"/>
        <w:numPr>
          <w:ilvl w:val="1"/>
          <w:numId w:val="8"/>
        </w:numPr>
      </w:pPr>
      <w:r>
        <w:t xml:space="preserve">(possible: sort </w:t>
      </w:r>
      <w:r w:rsidR="00AF3A4E">
        <w:t>2D</w:t>
      </w:r>
      <w:r>
        <w:t xml:space="preserve"> array so that easier to read.)</w:t>
      </w:r>
    </w:p>
    <w:p w14:paraId="19173FF1" w14:textId="6C1A4531" w:rsidR="00705A21" w:rsidRDefault="00705A21" w:rsidP="00705A21">
      <w:pPr>
        <w:pStyle w:val="ListParagraph"/>
        <w:numPr>
          <w:ilvl w:val="1"/>
          <w:numId w:val="8"/>
        </w:numPr>
      </w:pPr>
      <w:r>
        <w:t xml:space="preserve">Then a node map object is created using the data in the </w:t>
      </w:r>
      <w:r w:rsidR="00AF3A4E">
        <w:t>2D</w:t>
      </w:r>
      <w:r>
        <w:t xml:space="preserve"> array.</w:t>
      </w:r>
    </w:p>
    <w:p w14:paraId="2BFCB141" w14:textId="704DE97F" w:rsidR="00705A21" w:rsidRDefault="00705A21" w:rsidP="00705A21">
      <w:pPr>
        <w:pStyle w:val="ListParagraph"/>
        <w:numPr>
          <w:ilvl w:val="1"/>
          <w:numId w:val="8"/>
        </w:numPr>
      </w:pPr>
      <w:r>
        <w:t xml:space="preserve">Then using a pathfinding algorithm, find </w:t>
      </w:r>
      <w:r w:rsidRPr="00EF4EAD">
        <w:rPr>
          <w:u w:val="single"/>
        </w:rPr>
        <w:t>A</w:t>
      </w:r>
      <w:r>
        <w:t xml:space="preserve"> path (not always shortest) from first link to second link in the maximum number of jumps give</w:t>
      </w:r>
      <w:r w:rsidR="00BA4D35">
        <w:t>n by the user.</w:t>
      </w:r>
    </w:p>
    <w:p w14:paraId="7037E90D" w14:textId="29B7D278" w:rsidR="002854CA" w:rsidRDefault="002854CA" w:rsidP="00271BD2">
      <w:pPr>
        <w:pStyle w:val="ListParagraph"/>
        <w:numPr>
          <w:ilvl w:val="0"/>
          <w:numId w:val="8"/>
        </w:numPr>
      </w:pPr>
      <w:r>
        <w:t xml:space="preserve">The output of the program, whether it be pathfinder or just showing the results, can be saved in a file type of the </w:t>
      </w:r>
      <w:r w:rsidR="007466C8">
        <w:t>user’s</w:t>
      </w:r>
      <w:r>
        <w:t xml:space="preserve"> choice. If they are just showing the </w:t>
      </w:r>
      <w:r w:rsidR="007466C8">
        <w:t>results and</w:t>
      </w:r>
      <w:r>
        <w:t xml:space="preserve"> use a .csv </w:t>
      </w:r>
      <w:r w:rsidR="007466C8">
        <w:t>extension,</w:t>
      </w:r>
      <w:r>
        <w:t xml:space="preserve"> then the system will output a CSV</w:t>
      </w:r>
      <w:r w:rsidR="00DB2E8F">
        <w:t>.</w:t>
      </w:r>
    </w:p>
    <w:p w14:paraId="78039AC1" w14:textId="47D5CD75" w:rsidR="00271BD2" w:rsidRDefault="00271BD2" w:rsidP="00271BD2">
      <w:pPr>
        <w:pStyle w:val="ListParagraph"/>
        <w:numPr>
          <w:ilvl w:val="0"/>
          <w:numId w:val="8"/>
        </w:numPr>
      </w:pPr>
      <w:r>
        <w:t>The user will be able to specify if they wish to re-index the database or reuse the existing one</w:t>
      </w:r>
    </w:p>
    <w:p w14:paraId="14B122B0" w14:textId="5CF46D4D" w:rsidR="00BA4D35" w:rsidRDefault="004E2A0E" w:rsidP="00D51EC6">
      <w:pPr>
        <w:pStyle w:val="ListParagraph"/>
        <w:ind w:left="1440"/>
        <w:rPr>
          <w:highlight w:val="yellow"/>
        </w:rPr>
      </w:pPr>
      <w:r>
        <w:rPr>
          <w:highlight w:val="yellow"/>
        </w:rPr>
        <w:t>Start Up</w:t>
      </w:r>
    </w:p>
    <w:tbl>
      <w:tblPr>
        <w:tblStyle w:val="TableGrid"/>
        <w:tblW w:w="0" w:type="auto"/>
        <w:tblInd w:w="1440" w:type="dxa"/>
        <w:tblLook w:val="04A0" w:firstRow="1" w:lastRow="0" w:firstColumn="1" w:lastColumn="0" w:noHBand="0" w:noVBand="1"/>
      </w:tblPr>
      <w:tblGrid>
        <w:gridCol w:w="3799"/>
        <w:gridCol w:w="3777"/>
      </w:tblGrid>
      <w:tr w:rsidR="00733191" w:rsidRPr="00CA382D" w14:paraId="58664FA1" w14:textId="77777777" w:rsidTr="00733191">
        <w:tc>
          <w:tcPr>
            <w:tcW w:w="4508" w:type="dxa"/>
          </w:tcPr>
          <w:p w14:paraId="001631E0" w14:textId="08E70C8F" w:rsidR="00733191" w:rsidRPr="00CA382D" w:rsidRDefault="00CA382D" w:rsidP="00CA382D">
            <w:pPr>
              <w:pStyle w:val="ListParagraph"/>
              <w:ind w:left="0"/>
            </w:pPr>
            <w:r>
              <w:t>Inputs</w:t>
            </w:r>
          </w:p>
        </w:tc>
        <w:tc>
          <w:tcPr>
            <w:tcW w:w="4508" w:type="dxa"/>
          </w:tcPr>
          <w:p w14:paraId="6E83FBF8" w14:textId="0DBBF6F8" w:rsidR="00733191" w:rsidRPr="00CA382D" w:rsidRDefault="00733191" w:rsidP="00B33EB3">
            <w:pPr>
              <w:pStyle w:val="ListParagraph"/>
              <w:ind w:left="0"/>
            </w:pPr>
          </w:p>
        </w:tc>
      </w:tr>
      <w:tr w:rsidR="00733191" w:rsidRPr="00CA382D" w14:paraId="48BC0BCF" w14:textId="77777777" w:rsidTr="00733191">
        <w:tc>
          <w:tcPr>
            <w:tcW w:w="4508" w:type="dxa"/>
          </w:tcPr>
          <w:p w14:paraId="6809C8C0" w14:textId="25DCD0AC" w:rsidR="00733191" w:rsidRPr="00CA382D" w:rsidRDefault="00874E12" w:rsidP="00CA382D">
            <w:pPr>
              <w:pStyle w:val="ListParagraph"/>
              <w:ind w:left="0"/>
            </w:pPr>
            <w:r>
              <w:t>Processes</w:t>
            </w:r>
          </w:p>
        </w:tc>
        <w:tc>
          <w:tcPr>
            <w:tcW w:w="4508" w:type="dxa"/>
          </w:tcPr>
          <w:p w14:paraId="5A6751DA" w14:textId="46DD67F4" w:rsidR="00733191" w:rsidRPr="00CA382D" w:rsidRDefault="004E2A0E" w:rsidP="00B33EB3">
            <w:pPr>
              <w:pStyle w:val="ListParagraph"/>
              <w:ind w:left="0"/>
            </w:pPr>
            <w:r>
              <w:t xml:space="preserve">Check if program is being started in terminal or with </w:t>
            </w:r>
            <w:r w:rsidR="002854CA">
              <w:t>text-based</w:t>
            </w:r>
            <w:r>
              <w:t xml:space="preserve"> UI</w:t>
            </w:r>
          </w:p>
        </w:tc>
      </w:tr>
      <w:tr w:rsidR="00733191" w:rsidRPr="00CA382D" w14:paraId="6EE6C39A" w14:textId="77777777" w:rsidTr="00733191">
        <w:tc>
          <w:tcPr>
            <w:tcW w:w="4508" w:type="dxa"/>
          </w:tcPr>
          <w:p w14:paraId="711DE873" w14:textId="3C49CF8B" w:rsidR="00733191" w:rsidRPr="00CA382D" w:rsidRDefault="00B67CF9" w:rsidP="00B67CF9">
            <w:pPr>
              <w:pStyle w:val="ListParagraph"/>
              <w:ind w:left="0"/>
            </w:pPr>
            <w:r>
              <w:t>Outputs</w:t>
            </w:r>
          </w:p>
        </w:tc>
        <w:tc>
          <w:tcPr>
            <w:tcW w:w="4508" w:type="dxa"/>
          </w:tcPr>
          <w:p w14:paraId="236B8555" w14:textId="356B9B2B" w:rsidR="00733191" w:rsidRPr="00CA382D" w:rsidRDefault="005946CB" w:rsidP="00B33EB3">
            <w:pPr>
              <w:pStyle w:val="ListParagraph"/>
              <w:ind w:left="0"/>
            </w:pPr>
            <w:r>
              <w:t>Start-up</w:t>
            </w:r>
            <w:r w:rsidR="004E2A0E">
              <w:t xml:space="preserve"> state</w:t>
            </w:r>
          </w:p>
        </w:tc>
      </w:tr>
    </w:tbl>
    <w:p w14:paraId="1DEC6337" w14:textId="38D65DCB" w:rsidR="00786F4B" w:rsidRDefault="00A129B2" w:rsidP="00972EF3">
      <w:pPr>
        <w:rPr>
          <w:highlight w:val="yellow"/>
        </w:rPr>
      </w:pPr>
      <w:r>
        <w:rPr>
          <w:highlight w:val="yellow"/>
        </w:rPr>
        <w:tab/>
      </w:r>
      <w:r>
        <w:rPr>
          <w:highlight w:val="yellow"/>
        </w:rPr>
        <w:tab/>
      </w:r>
    </w:p>
    <w:p w14:paraId="2118905C" w14:textId="59B5F808" w:rsidR="00A129B2" w:rsidRPr="00972EF3" w:rsidRDefault="00A129B2" w:rsidP="00972EF3">
      <w:pPr>
        <w:rPr>
          <w:highlight w:val="yellow"/>
        </w:rPr>
      </w:pPr>
      <w:r>
        <w:rPr>
          <w:highlight w:val="yellow"/>
        </w:rPr>
        <w:tab/>
      </w:r>
      <w:r>
        <w:rPr>
          <w:highlight w:val="yellow"/>
        </w:rPr>
        <w:tab/>
        <w:t>If  start up state is with UI</w:t>
      </w:r>
    </w:p>
    <w:tbl>
      <w:tblPr>
        <w:tblStyle w:val="TableGrid"/>
        <w:tblW w:w="0" w:type="auto"/>
        <w:tblInd w:w="1440" w:type="dxa"/>
        <w:tblLook w:val="04A0" w:firstRow="1" w:lastRow="0" w:firstColumn="1" w:lastColumn="0" w:noHBand="0" w:noVBand="1"/>
      </w:tblPr>
      <w:tblGrid>
        <w:gridCol w:w="3792"/>
        <w:gridCol w:w="3784"/>
      </w:tblGrid>
      <w:tr w:rsidR="00A129B2" w:rsidRPr="00CA382D" w14:paraId="43748264" w14:textId="77777777" w:rsidTr="000B44D7">
        <w:tc>
          <w:tcPr>
            <w:tcW w:w="4508" w:type="dxa"/>
          </w:tcPr>
          <w:p w14:paraId="4666DCB5" w14:textId="77777777" w:rsidR="00A129B2" w:rsidRPr="00CA382D" w:rsidRDefault="00A129B2" w:rsidP="000B44D7">
            <w:pPr>
              <w:pStyle w:val="ListParagraph"/>
              <w:ind w:left="0"/>
            </w:pPr>
            <w:r>
              <w:t>Inputs</w:t>
            </w:r>
          </w:p>
        </w:tc>
        <w:tc>
          <w:tcPr>
            <w:tcW w:w="4508" w:type="dxa"/>
          </w:tcPr>
          <w:p w14:paraId="732DE9F0" w14:textId="1A1A6E67" w:rsidR="00A129B2" w:rsidRPr="00CA382D" w:rsidRDefault="005946CB" w:rsidP="000B44D7">
            <w:pPr>
              <w:pStyle w:val="ListParagraph"/>
              <w:ind w:left="0"/>
            </w:pPr>
            <w:r>
              <w:t>Start-up</w:t>
            </w:r>
            <w:r w:rsidR="00A129B2">
              <w:t xml:space="preserve"> state</w:t>
            </w:r>
          </w:p>
        </w:tc>
      </w:tr>
      <w:tr w:rsidR="00A129B2" w:rsidRPr="00CA382D" w14:paraId="5F9DB331" w14:textId="77777777" w:rsidTr="000B44D7">
        <w:tc>
          <w:tcPr>
            <w:tcW w:w="4508" w:type="dxa"/>
          </w:tcPr>
          <w:p w14:paraId="67BB06E0" w14:textId="77777777" w:rsidR="00A129B2" w:rsidRPr="00CA382D" w:rsidRDefault="00A129B2" w:rsidP="000B44D7">
            <w:pPr>
              <w:pStyle w:val="ListParagraph"/>
              <w:ind w:left="0"/>
            </w:pPr>
            <w:r>
              <w:t>Processes</w:t>
            </w:r>
          </w:p>
        </w:tc>
        <w:tc>
          <w:tcPr>
            <w:tcW w:w="4508" w:type="dxa"/>
          </w:tcPr>
          <w:p w14:paraId="0D03A355" w14:textId="3C90E527" w:rsidR="00A129B2" w:rsidRPr="00CA382D" w:rsidRDefault="005946CB" w:rsidP="000B44D7">
            <w:pPr>
              <w:pStyle w:val="ListParagraph"/>
              <w:ind w:left="0"/>
            </w:pPr>
            <w:r>
              <w:t>Generate UI</w:t>
            </w:r>
          </w:p>
        </w:tc>
      </w:tr>
      <w:tr w:rsidR="00A129B2" w:rsidRPr="00CA382D" w14:paraId="1C1B186B" w14:textId="77777777" w:rsidTr="000B44D7">
        <w:tc>
          <w:tcPr>
            <w:tcW w:w="4508" w:type="dxa"/>
          </w:tcPr>
          <w:p w14:paraId="3FF04B4C" w14:textId="77777777" w:rsidR="00A129B2" w:rsidRPr="00CA382D" w:rsidRDefault="00A129B2" w:rsidP="000B44D7">
            <w:pPr>
              <w:pStyle w:val="ListParagraph"/>
              <w:ind w:left="0"/>
            </w:pPr>
            <w:r>
              <w:t>Outputs</w:t>
            </w:r>
          </w:p>
        </w:tc>
        <w:tc>
          <w:tcPr>
            <w:tcW w:w="4508" w:type="dxa"/>
          </w:tcPr>
          <w:p w14:paraId="00857D0D" w14:textId="01CCFD82" w:rsidR="00A129B2" w:rsidRPr="00CA382D" w:rsidRDefault="005946CB" w:rsidP="000B44D7">
            <w:pPr>
              <w:pStyle w:val="ListParagraph"/>
              <w:ind w:left="0"/>
            </w:pPr>
            <w:r>
              <w:t>print UI to screen.</w:t>
            </w:r>
          </w:p>
        </w:tc>
      </w:tr>
    </w:tbl>
    <w:p w14:paraId="12D8FB1B" w14:textId="4734FA17" w:rsidR="00A129B2" w:rsidRDefault="00E65503" w:rsidP="00FF1DEA">
      <w:pPr>
        <w:rPr>
          <w:highlight w:val="yellow"/>
        </w:rPr>
      </w:pPr>
      <w:r>
        <w:rPr>
          <w:highlight w:val="yellow"/>
        </w:rPr>
        <w:tab/>
      </w:r>
      <w:r>
        <w:rPr>
          <w:highlight w:val="yellow"/>
        </w:rPr>
        <w:tab/>
        <w:t>Once UI is displayed</w:t>
      </w:r>
      <w:r w:rsidR="00FB3C97">
        <w:rPr>
          <w:highlight w:val="yellow"/>
        </w:rPr>
        <w:t xml:space="preserve"> right after start up</w:t>
      </w:r>
    </w:p>
    <w:tbl>
      <w:tblPr>
        <w:tblStyle w:val="TableGrid"/>
        <w:tblW w:w="0" w:type="auto"/>
        <w:tblInd w:w="1440" w:type="dxa"/>
        <w:tblLook w:val="04A0" w:firstRow="1" w:lastRow="0" w:firstColumn="1" w:lastColumn="0" w:noHBand="0" w:noVBand="1"/>
      </w:tblPr>
      <w:tblGrid>
        <w:gridCol w:w="3777"/>
        <w:gridCol w:w="3799"/>
      </w:tblGrid>
      <w:tr w:rsidR="00E65503" w:rsidRPr="00CA382D" w14:paraId="25B6158C" w14:textId="77777777" w:rsidTr="000B44D7">
        <w:tc>
          <w:tcPr>
            <w:tcW w:w="4508" w:type="dxa"/>
          </w:tcPr>
          <w:p w14:paraId="72AD8A08" w14:textId="77777777" w:rsidR="00E65503" w:rsidRPr="00CA382D" w:rsidRDefault="00E65503" w:rsidP="000B44D7">
            <w:pPr>
              <w:pStyle w:val="ListParagraph"/>
              <w:ind w:left="0"/>
            </w:pPr>
            <w:r>
              <w:t>Inputs</w:t>
            </w:r>
          </w:p>
        </w:tc>
        <w:tc>
          <w:tcPr>
            <w:tcW w:w="4508" w:type="dxa"/>
          </w:tcPr>
          <w:p w14:paraId="069538F0" w14:textId="2DEB2FD4" w:rsidR="00E65503" w:rsidRPr="00CA382D" w:rsidRDefault="00E65503" w:rsidP="000B44D7">
            <w:pPr>
              <w:pStyle w:val="ListParagraph"/>
              <w:ind w:left="0"/>
            </w:pPr>
            <w:r>
              <w:t>User inputs mode</w:t>
            </w:r>
          </w:p>
        </w:tc>
      </w:tr>
      <w:tr w:rsidR="00E65503" w:rsidRPr="00CA382D" w14:paraId="2E0D0C05" w14:textId="77777777" w:rsidTr="000B44D7">
        <w:tc>
          <w:tcPr>
            <w:tcW w:w="4508" w:type="dxa"/>
          </w:tcPr>
          <w:p w14:paraId="556564D7" w14:textId="77777777" w:rsidR="00E65503" w:rsidRPr="00CA382D" w:rsidRDefault="00E65503" w:rsidP="000B44D7">
            <w:pPr>
              <w:pStyle w:val="ListParagraph"/>
              <w:ind w:left="0"/>
            </w:pPr>
            <w:r>
              <w:t>Processes</w:t>
            </w:r>
          </w:p>
        </w:tc>
        <w:tc>
          <w:tcPr>
            <w:tcW w:w="4508" w:type="dxa"/>
          </w:tcPr>
          <w:p w14:paraId="2DDA62CD" w14:textId="6588A465" w:rsidR="00E65503" w:rsidRPr="00CA382D" w:rsidRDefault="00E65503" w:rsidP="000B44D7">
            <w:pPr>
              <w:pStyle w:val="ListParagraph"/>
              <w:ind w:left="0"/>
            </w:pPr>
            <w:r>
              <w:t>Checks if mode exists in dictionary of commands and If it does</w:t>
            </w:r>
            <w:r w:rsidR="00C5294F">
              <w:t>,</w:t>
            </w:r>
            <w:r>
              <w:t xml:space="preserve"> it calls </w:t>
            </w:r>
            <w:r w:rsidR="008909CA">
              <w:t>the associated function.</w:t>
            </w:r>
          </w:p>
        </w:tc>
      </w:tr>
      <w:tr w:rsidR="00E65503" w:rsidRPr="00CA382D" w14:paraId="3F8291C5" w14:textId="77777777" w:rsidTr="000B44D7">
        <w:tc>
          <w:tcPr>
            <w:tcW w:w="4508" w:type="dxa"/>
          </w:tcPr>
          <w:p w14:paraId="4592E279" w14:textId="77777777" w:rsidR="00E65503" w:rsidRPr="00CA382D" w:rsidRDefault="00E65503" w:rsidP="000B44D7">
            <w:pPr>
              <w:pStyle w:val="ListParagraph"/>
              <w:ind w:left="0"/>
            </w:pPr>
            <w:r>
              <w:t>Outputs</w:t>
            </w:r>
          </w:p>
        </w:tc>
        <w:tc>
          <w:tcPr>
            <w:tcW w:w="4508" w:type="dxa"/>
          </w:tcPr>
          <w:p w14:paraId="2F0720D0" w14:textId="71F24F9F" w:rsidR="00E65503" w:rsidRPr="00CA382D" w:rsidRDefault="00E65503" w:rsidP="000B44D7">
            <w:pPr>
              <w:pStyle w:val="ListParagraph"/>
              <w:ind w:left="0"/>
            </w:pPr>
          </w:p>
        </w:tc>
      </w:tr>
    </w:tbl>
    <w:p w14:paraId="7A17809A" w14:textId="37FF39D4" w:rsidR="00E65503" w:rsidRDefault="001005A0" w:rsidP="00972EF3">
      <w:pPr>
        <w:rPr>
          <w:highlight w:val="yellow"/>
        </w:rPr>
      </w:pPr>
      <w:r>
        <w:rPr>
          <w:highlight w:val="yellow"/>
        </w:rPr>
        <w:tab/>
      </w:r>
      <w:r>
        <w:rPr>
          <w:highlight w:val="yellow"/>
        </w:rPr>
        <w:tab/>
        <w:t>If the path finder is called</w:t>
      </w:r>
      <w:r w:rsidR="000B4616">
        <w:rPr>
          <w:highlight w:val="yellow"/>
        </w:rPr>
        <w:t xml:space="preserve"> </w:t>
      </w:r>
      <w:r w:rsidR="00F076B9">
        <w:rPr>
          <w:highlight w:val="yellow"/>
        </w:rPr>
        <w:t>(even if UI isn’t specified)</w:t>
      </w:r>
      <w:r>
        <w:rPr>
          <w:highlight w:val="yellow"/>
        </w:rPr>
        <w:t>:</w:t>
      </w:r>
    </w:p>
    <w:tbl>
      <w:tblPr>
        <w:tblStyle w:val="TableGrid"/>
        <w:tblW w:w="0" w:type="auto"/>
        <w:tblInd w:w="1440" w:type="dxa"/>
        <w:tblLook w:val="04A0" w:firstRow="1" w:lastRow="0" w:firstColumn="1" w:lastColumn="0" w:noHBand="0" w:noVBand="1"/>
      </w:tblPr>
      <w:tblGrid>
        <w:gridCol w:w="3687"/>
        <w:gridCol w:w="3889"/>
      </w:tblGrid>
      <w:tr w:rsidR="001005A0" w:rsidRPr="00CA382D" w14:paraId="13E8DD7B" w14:textId="77777777" w:rsidTr="000B44D7">
        <w:tc>
          <w:tcPr>
            <w:tcW w:w="4508" w:type="dxa"/>
          </w:tcPr>
          <w:p w14:paraId="62FC6967" w14:textId="77777777" w:rsidR="001005A0" w:rsidRPr="00CA382D" w:rsidRDefault="001005A0" w:rsidP="000B44D7">
            <w:pPr>
              <w:pStyle w:val="ListParagraph"/>
              <w:ind w:left="0"/>
            </w:pPr>
            <w:r>
              <w:t>Inputs</w:t>
            </w:r>
          </w:p>
        </w:tc>
        <w:tc>
          <w:tcPr>
            <w:tcW w:w="4508" w:type="dxa"/>
          </w:tcPr>
          <w:p w14:paraId="08648903" w14:textId="23E3B72D" w:rsidR="001005A0" w:rsidRPr="00CA382D" w:rsidRDefault="001005A0" w:rsidP="000B44D7">
            <w:pPr>
              <w:pStyle w:val="ListParagraph"/>
              <w:ind w:left="0"/>
            </w:pPr>
            <w:r>
              <w:t xml:space="preserve">Start web page and end webpage and number of </w:t>
            </w:r>
            <w:r w:rsidR="00F17615">
              <w:t>jumps and whether reindexing is required</w:t>
            </w:r>
          </w:p>
        </w:tc>
      </w:tr>
      <w:tr w:rsidR="001005A0" w:rsidRPr="00CA382D" w14:paraId="3A3B3750" w14:textId="77777777" w:rsidTr="000B44D7">
        <w:tc>
          <w:tcPr>
            <w:tcW w:w="4508" w:type="dxa"/>
          </w:tcPr>
          <w:p w14:paraId="678583A9" w14:textId="77777777" w:rsidR="001005A0" w:rsidRPr="00CA382D" w:rsidRDefault="001005A0" w:rsidP="000B44D7">
            <w:pPr>
              <w:pStyle w:val="ListParagraph"/>
              <w:ind w:left="0"/>
            </w:pPr>
            <w:r>
              <w:t>Processes</w:t>
            </w:r>
          </w:p>
        </w:tc>
        <w:tc>
          <w:tcPr>
            <w:tcW w:w="4508" w:type="dxa"/>
          </w:tcPr>
          <w:p w14:paraId="2CD98B21" w14:textId="7D0987D4" w:rsidR="001005A0" w:rsidRDefault="00F17615" w:rsidP="000B44D7">
            <w:pPr>
              <w:pStyle w:val="ListParagraph"/>
              <w:ind w:left="0"/>
              <w:rPr>
                <w:highlight w:val="yellow"/>
              </w:rPr>
            </w:pPr>
            <w:r w:rsidRPr="00F17615">
              <w:rPr>
                <w:highlight w:val="yellow"/>
              </w:rPr>
              <w:t>If reindexing is required:</w:t>
            </w:r>
          </w:p>
          <w:p w14:paraId="18D4CC8F" w14:textId="77777777" w:rsidR="005C372B" w:rsidRDefault="00F17615" w:rsidP="00F50744">
            <w:pPr>
              <w:pStyle w:val="ListParagraph"/>
              <w:numPr>
                <w:ilvl w:val="0"/>
                <w:numId w:val="12"/>
              </w:numPr>
            </w:pPr>
            <w:r>
              <w:t>Call web scraper</w:t>
            </w:r>
          </w:p>
          <w:p w14:paraId="71ACC2E1" w14:textId="7A3D32DA" w:rsidR="00F17615" w:rsidRDefault="00FD4DC1" w:rsidP="00F50744">
            <w:pPr>
              <w:pStyle w:val="ListParagraph"/>
              <w:numPr>
                <w:ilvl w:val="0"/>
                <w:numId w:val="12"/>
              </w:numPr>
            </w:pPr>
            <w:r>
              <w:t>initialise connection to database</w:t>
            </w:r>
          </w:p>
          <w:p w14:paraId="04C8F17D" w14:textId="5E434C7F" w:rsidR="00FD4DC1" w:rsidRDefault="00FD4DC1" w:rsidP="00F50744">
            <w:pPr>
              <w:pStyle w:val="ListParagraph"/>
              <w:numPr>
                <w:ilvl w:val="0"/>
                <w:numId w:val="12"/>
              </w:numPr>
            </w:pPr>
            <w:r>
              <w:t xml:space="preserve">Write output of scraper to database. </w:t>
            </w:r>
          </w:p>
          <w:p w14:paraId="56DA8039" w14:textId="404B7CDF" w:rsidR="00F50744" w:rsidRDefault="00F50744" w:rsidP="00F50744">
            <w:pPr>
              <w:pStyle w:val="ListParagraph"/>
              <w:numPr>
                <w:ilvl w:val="0"/>
                <w:numId w:val="12"/>
              </w:numPr>
            </w:pPr>
            <w:r>
              <w:t>Load database into csv</w:t>
            </w:r>
          </w:p>
          <w:p w14:paraId="2B023B0C" w14:textId="553166FE" w:rsidR="004E19E6" w:rsidRDefault="004E19E6" w:rsidP="00F50744">
            <w:pPr>
              <w:pStyle w:val="ListParagraph"/>
              <w:numPr>
                <w:ilvl w:val="0"/>
                <w:numId w:val="12"/>
              </w:numPr>
            </w:pPr>
            <w:r>
              <w:t>Close connection to database</w:t>
            </w:r>
          </w:p>
          <w:p w14:paraId="00C51C28" w14:textId="180F6BF1" w:rsidR="00F17615" w:rsidRDefault="00F50744" w:rsidP="00F50744">
            <w:pPr>
              <w:pStyle w:val="ListParagraph"/>
              <w:numPr>
                <w:ilvl w:val="0"/>
                <w:numId w:val="12"/>
              </w:numPr>
            </w:pPr>
            <w:r>
              <w:t>E</w:t>
            </w:r>
            <w:r w:rsidR="00F17615">
              <w:t>xecute pathfinder with start</w:t>
            </w:r>
            <w:r>
              <w:t xml:space="preserve"> </w:t>
            </w:r>
            <w:r w:rsidR="00F17615">
              <w:t>point and end point</w:t>
            </w:r>
          </w:p>
          <w:p w14:paraId="22ACB739" w14:textId="2DB12096" w:rsidR="00F50744" w:rsidRDefault="00691752" w:rsidP="00F50744">
            <w:pPr>
              <w:pStyle w:val="ListParagraph"/>
              <w:numPr>
                <w:ilvl w:val="0"/>
                <w:numId w:val="12"/>
              </w:numPr>
            </w:pPr>
            <w:r>
              <w:t>Generate UI with pathfinder results.</w:t>
            </w:r>
          </w:p>
          <w:p w14:paraId="7F3BF753" w14:textId="31B9DDB6" w:rsidR="00F6743E" w:rsidRDefault="00F6743E" w:rsidP="00F50744">
            <w:pPr>
              <w:pStyle w:val="ListParagraph"/>
              <w:numPr>
                <w:ilvl w:val="0"/>
                <w:numId w:val="12"/>
              </w:numPr>
            </w:pPr>
            <w:r>
              <w:t>Call UI object with contents</w:t>
            </w:r>
          </w:p>
          <w:p w14:paraId="427B674F" w14:textId="3AA7DC93" w:rsidR="005C372B" w:rsidRDefault="005C372B" w:rsidP="005C372B">
            <w:r>
              <w:t xml:space="preserve">If reindexing is not </w:t>
            </w:r>
            <w:r w:rsidR="007C2293">
              <w:t>required by the user</w:t>
            </w:r>
            <w:r>
              <w:t>:</w:t>
            </w:r>
          </w:p>
          <w:p w14:paraId="2D5B49BA" w14:textId="2968E776" w:rsidR="005C372B" w:rsidRDefault="005C372B" w:rsidP="005C372B">
            <w:pPr>
              <w:pStyle w:val="ListParagraph"/>
              <w:numPr>
                <w:ilvl w:val="0"/>
                <w:numId w:val="13"/>
              </w:numPr>
            </w:pPr>
            <w:r>
              <w:t>initialise connection to database</w:t>
            </w:r>
          </w:p>
          <w:p w14:paraId="48D2B346" w14:textId="5C107DBC" w:rsidR="005C372B" w:rsidRDefault="005C372B" w:rsidP="005C372B">
            <w:pPr>
              <w:pStyle w:val="ListParagraph"/>
              <w:numPr>
                <w:ilvl w:val="0"/>
                <w:numId w:val="12"/>
              </w:numPr>
            </w:pPr>
            <w:r>
              <w:t>Load existing database into csv</w:t>
            </w:r>
          </w:p>
          <w:p w14:paraId="7FB479D9" w14:textId="6DF98570" w:rsidR="009A4586" w:rsidRDefault="009A4586" w:rsidP="005C372B">
            <w:pPr>
              <w:pStyle w:val="ListParagraph"/>
              <w:numPr>
                <w:ilvl w:val="0"/>
                <w:numId w:val="12"/>
              </w:numPr>
            </w:pPr>
            <w:r>
              <w:t>Close connection to database.</w:t>
            </w:r>
          </w:p>
          <w:p w14:paraId="56346829" w14:textId="77777777" w:rsidR="005C372B" w:rsidRDefault="005C372B" w:rsidP="005C372B">
            <w:pPr>
              <w:pStyle w:val="ListParagraph"/>
              <w:numPr>
                <w:ilvl w:val="0"/>
                <w:numId w:val="12"/>
              </w:numPr>
            </w:pPr>
            <w:r>
              <w:t>Execute pathfinder with start point and end point</w:t>
            </w:r>
          </w:p>
          <w:p w14:paraId="338CBDAB" w14:textId="77777777" w:rsidR="005C372B" w:rsidRDefault="005C372B" w:rsidP="005C372B">
            <w:pPr>
              <w:pStyle w:val="ListParagraph"/>
              <w:numPr>
                <w:ilvl w:val="0"/>
                <w:numId w:val="12"/>
              </w:numPr>
            </w:pPr>
            <w:r>
              <w:t>Generate UI with pathfinder results.</w:t>
            </w:r>
          </w:p>
          <w:p w14:paraId="39551B9E" w14:textId="06D3E4BF" w:rsidR="005C372B" w:rsidRDefault="005C372B" w:rsidP="005C372B">
            <w:pPr>
              <w:pStyle w:val="ListParagraph"/>
              <w:numPr>
                <w:ilvl w:val="0"/>
                <w:numId w:val="12"/>
              </w:numPr>
            </w:pPr>
            <w:r>
              <w:t xml:space="preserve">Call UI </w:t>
            </w:r>
            <w:r w:rsidR="00FF1DEA">
              <w:t xml:space="preserve">generator method </w:t>
            </w:r>
            <w:r>
              <w:t>with contents</w:t>
            </w:r>
          </w:p>
          <w:p w14:paraId="774BAECC" w14:textId="4D18BB35" w:rsidR="005C372B" w:rsidRDefault="005C372B" w:rsidP="005C372B"/>
          <w:p w14:paraId="6A8518DE" w14:textId="77777777" w:rsidR="005C372B" w:rsidRDefault="005C372B" w:rsidP="005C372B"/>
          <w:p w14:paraId="0818CB48" w14:textId="2984948A" w:rsidR="00F17615" w:rsidRPr="00CA382D" w:rsidRDefault="00F17615" w:rsidP="00F50744">
            <w:pPr>
              <w:pStyle w:val="ListParagraph"/>
              <w:ind w:left="0" w:firstLine="720"/>
            </w:pPr>
          </w:p>
        </w:tc>
      </w:tr>
      <w:tr w:rsidR="001005A0" w:rsidRPr="00CA382D" w14:paraId="680FBC5E" w14:textId="77777777" w:rsidTr="000B44D7">
        <w:tc>
          <w:tcPr>
            <w:tcW w:w="4508" w:type="dxa"/>
          </w:tcPr>
          <w:p w14:paraId="0CC5CDB6" w14:textId="77777777" w:rsidR="001005A0" w:rsidRPr="00CA382D" w:rsidRDefault="001005A0" w:rsidP="000B44D7">
            <w:pPr>
              <w:pStyle w:val="ListParagraph"/>
              <w:ind w:left="0"/>
            </w:pPr>
            <w:r>
              <w:t>Outputs</w:t>
            </w:r>
          </w:p>
        </w:tc>
        <w:tc>
          <w:tcPr>
            <w:tcW w:w="4508" w:type="dxa"/>
          </w:tcPr>
          <w:p w14:paraId="1B7163D6" w14:textId="66A549E2" w:rsidR="001005A0" w:rsidRPr="00CA382D" w:rsidRDefault="001005A0" w:rsidP="000B44D7">
            <w:pPr>
              <w:pStyle w:val="ListParagraph"/>
              <w:ind w:left="0"/>
            </w:pPr>
          </w:p>
        </w:tc>
      </w:tr>
    </w:tbl>
    <w:p w14:paraId="071C47D5" w14:textId="3E70B184" w:rsidR="001005A0" w:rsidRDefault="001005A0" w:rsidP="00972EF3">
      <w:pPr>
        <w:rPr>
          <w:highlight w:val="yellow"/>
        </w:rPr>
      </w:pPr>
    </w:p>
    <w:p w14:paraId="0456DAF1" w14:textId="6529743B" w:rsidR="00FF1DEA" w:rsidRDefault="003079B7" w:rsidP="00972EF3">
      <w:pPr>
        <w:rPr>
          <w:highlight w:val="yellow"/>
        </w:rPr>
      </w:pPr>
      <w:r>
        <w:rPr>
          <w:highlight w:val="yellow"/>
        </w:rPr>
        <w:t xml:space="preserve">When the </w:t>
      </w:r>
      <w:r w:rsidR="00906D9F">
        <w:rPr>
          <w:highlight w:val="yellow"/>
        </w:rPr>
        <w:t>results of scraping are cal</w:t>
      </w:r>
      <w:r w:rsidR="00FF1DEA">
        <w:rPr>
          <w:highlight w:val="yellow"/>
        </w:rPr>
        <w:t>led</w:t>
      </w:r>
    </w:p>
    <w:tbl>
      <w:tblPr>
        <w:tblStyle w:val="TableGrid"/>
        <w:tblW w:w="0" w:type="auto"/>
        <w:tblInd w:w="1440" w:type="dxa"/>
        <w:tblLook w:val="04A0" w:firstRow="1" w:lastRow="0" w:firstColumn="1" w:lastColumn="0" w:noHBand="0" w:noVBand="1"/>
      </w:tblPr>
      <w:tblGrid>
        <w:gridCol w:w="3652"/>
        <w:gridCol w:w="3924"/>
      </w:tblGrid>
      <w:tr w:rsidR="00774838" w:rsidRPr="00CA382D" w14:paraId="0401B06F" w14:textId="77777777" w:rsidTr="000B44D7">
        <w:tc>
          <w:tcPr>
            <w:tcW w:w="4508" w:type="dxa"/>
          </w:tcPr>
          <w:p w14:paraId="0D251AF9" w14:textId="77777777" w:rsidR="00774838" w:rsidRPr="00CA382D" w:rsidRDefault="00774838" w:rsidP="000B44D7">
            <w:pPr>
              <w:pStyle w:val="ListParagraph"/>
              <w:ind w:left="0"/>
            </w:pPr>
            <w:r>
              <w:t>Inputs</w:t>
            </w:r>
          </w:p>
        </w:tc>
        <w:tc>
          <w:tcPr>
            <w:tcW w:w="4508" w:type="dxa"/>
          </w:tcPr>
          <w:p w14:paraId="63886E70" w14:textId="75A72B57" w:rsidR="00774838" w:rsidRPr="00CA382D" w:rsidRDefault="00774838" w:rsidP="000B44D7">
            <w:pPr>
              <w:pStyle w:val="ListParagraph"/>
              <w:ind w:left="0"/>
            </w:pPr>
          </w:p>
        </w:tc>
      </w:tr>
      <w:tr w:rsidR="00774838" w:rsidRPr="00CA382D" w14:paraId="74055D8E" w14:textId="77777777" w:rsidTr="000B44D7">
        <w:tc>
          <w:tcPr>
            <w:tcW w:w="4508" w:type="dxa"/>
          </w:tcPr>
          <w:p w14:paraId="4FDA3B76" w14:textId="77777777" w:rsidR="00774838" w:rsidRPr="00CA382D" w:rsidRDefault="00774838" w:rsidP="000B44D7">
            <w:pPr>
              <w:pStyle w:val="ListParagraph"/>
              <w:ind w:left="0"/>
            </w:pPr>
            <w:r>
              <w:t>Processes</w:t>
            </w:r>
          </w:p>
        </w:tc>
        <w:tc>
          <w:tcPr>
            <w:tcW w:w="4508" w:type="dxa"/>
          </w:tcPr>
          <w:p w14:paraId="0227ECFF" w14:textId="77777777" w:rsidR="00774838" w:rsidRDefault="00774838" w:rsidP="000B44D7">
            <w:pPr>
              <w:pStyle w:val="ListParagraph"/>
              <w:ind w:left="0"/>
              <w:rPr>
                <w:highlight w:val="yellow"/>
              </w:rPr>
            </w:pPr>
            <w:r w:rsidRPr="00F17615">
              <w:rPr>
                <w:highlight w:val="yellow"/>
              </w:rPr>
              <w:t>If reindexing is required:</w:t>
            </w:r>
          </w:p>
          <w:p w14:paraId="50BB9EEB" w14:textId="77777777" w:rsidR="00774838" w:rsidRDefault="00774838" w:rsidP="000B44D7">
            <w:pPr>
              <w:pStyle w:val="ListParagraph"/>
              <w:numPr>
                <w:ilvl w:val="0"/>
                <w:numId w:val="12"/>
              </w:numPr>
            </w:pPr>
            <w:r>
              <w:t>Call web scraper</w:t>
            </w:r>
          </w:p>
          <w:p w14:paraId="48CC84A0" w14:textId="77777777" w:rsidR="00774838" w:rsidRDefault="00774838" w:rsidP="000B44D7">
            <w:pPr>
              <w:pStyle w:val="ListParagraph"/>
              <w:numPr>
                <w:ilvl w:val="0"/>
                <w:numId w:val="12"/>
              </w:numPr>
            </w:pPr>
            <w:r>
              <w:t>initialise connection to database</w:t>
            </w:r>
          </w:p>
          <w:p w14:paraId="6908C424" w14:textId="77777777" w:rsidR="00774838" w:rsidRDefault="00774838" w:rsidP="000B44D7">
            <w:pPr>
              <w:pStyle w:val="ListParagraph"/>
              <w:numPr>
                <w:ilvl w:val="0"/>
                <w:numId w:val="12"/>
              </w:numPr>
            </w:pPr>
            <w:r>
              <w:t xml:space="preserve">Write output of scraper to database. </w:t>
            </w:r>
          </w:p>
          <w:p w14:paraId="10598700" w14:textId="77777777" w:rsidR="00774838" w:rsidRDefault="00774838" w:rsidP="000B44D7">
            <w:pPr>
              <w:pStyle w:val="ListParagraph"/>
              <w:numPr>
                <w:ilvl w:val="0"/>
                <w:numId w:val="12"/>
              </w:numPr>
            </w:pPr>
            <w:r>
              <w:t>Load database into csv</w:t>
            </w:r>
          </w:p>
          <w:p w14:paraId="559CD062" w14:textId="293695ED" w:rsidR="00774838" w:rsidRDefault="00774838" w:rsidP="000B44D7">
            <w:pPr>
              <w:pStyle w:val="ListParagraph"/>
              <w:numPr>
                <w:ilvl w:val="0"/>
                <w:numId w:val="12"/>
              </w:numPr>
            </w:pPr>
            <w:r>
              <w:t>Close connection to database</w:t>
            </w:r>
          </w:p>
          <w:p w14:paraId="2E227F8A" w14:textId="6EE6F7B9" w:rsidR="003079B7" w:rsidRDefault="003079B7" w:rsidP="000B44D7">
            <w:pPr>
              <w:pStyle w:val="ListParagraph"/>
              <w:numPr>
                <w:ilvl w:val="0"/>
                <w:numId w:val="12"/>
              </w:numPr>
            </w:pPr>
            <w:r>
              <w:t>Sort the webpages alphabetically</w:t>
            </w:r>
          </w:p>
          <w:p w14:paraId="7E7C972D" w14:textId="77777777" w:rsidR="006D3E01" w:rsidRDefault="006D3E01" w:rsidP="006D3E01">
            <w:pPr>
              <w:pStyle w:val="ListParagraph"/>
              <w:numPr>
                <w:ilvl w:val="0"/>
                <w:numId w:val="12"/>
              </w:numPr>
            </w:pPr>
            <w:r>
              <w:t>Generate UI with sorted map results.</w:t>
            </w:r>
          </w:p>
          <w:p w14:paraId="2DBA55B1" w14:textId="50CD684C" w:rsidR="003079B7" w:rsidRDefault="006D3E01" w:rsidP="006D3E01">
            <w:pPr>
              <w:pStyle w:val="ListParagraph"/>
              <w:numPr>
                <w:ilvl w:val="0"/>
                <w:numId w:val="12"/>
              </w:numPr>
            </w:pPr>
            <w:r>
              <w:t>Call UI generator method with contents</w:t>
            </w:r>
          </w:p>
          <w:p w14:paraId="4257F77D" w14:textId="77777777" w:rsidR="00774838" w:rsidRDefault="00774838" w:rsidP="000B44D7">
            <w:r>
              <w:t>If reindexing is not required by the user:</w:t>
            </w:r>
          </w:p>
          <w:p w14:paraId="43BE5A97" w14:textId="77777777" w:rsidR="00774838" w:rsidRDefault="00774838" w:rsidP="000B44D7">
            <w:pPr>
              <w:pStyle w:val="ListParagraph"/>
              <w:numPr>
                <w:ilvl w:val="0"/>
                <w:numId w:val="13"/>
              </w:numPr>
            </w:pPr>
            <w:r>
              <w:t>initialise connection to database</w:t>
            </w:r>
          </w:p>
          <w:p w14:paraId="78A62712" w14:textId="77777777" w:rsidR="00774838" w:rsidRDefault="00774838" w:rsidP="000B44D7">
            <w:pPr>
              <w:pStyle w:val="ListParagraph"/>
              <w:numPr>
                <w:ilvl w:val="0"/>
                <w:numId w:val="12"/>
              </w:numPr>
            </w:pPr>
            <w:r>
              <w:t>Load existing database into csv</w:t>
            </w:r>
          </w:p>
          <w:p w14:paraId="1935E40A" w14:textId="77777777" w:rsidR="00774838" w:rsidRDefault="00774838" w:rsidP="000B44D7">
            <w:pPr>
              <w:pStyle w:val="ListParagraph"/>
              <w:numPr>
                <w:ilvl w:val="0"/>
                <w:numId w:val="12"/>
              </w:numPr>
            </w:pPr>
            <w:r>
              <w:t>Close connection to database.</w:t>
            </w:r>
          </w:p>
          <w:p w14:paraId="437A08E8" w14:textId="7C51E78D" w:rsidR="00774838" w:rsidRDefault="001222EE" w:rsidP="000B44D7">
            <w:pPr>
              <w:pStyle w:val="ListParagraph"/>
              <w:numPr>
                <w:ilvl w:val="0"/>
                <w:numId w:val="12"/>
              </w:numPr>
            </w:pPr>
            <w:r>
              <w:t>Sort the results alphabetically if required by user (defaults to sorting it)</w:t>
            </w:r>
          </w:p>
          <w:p w14:paraId="3BB48BBE" w14:textId="0C89FD67" w:rsidR="00774838" w:rsidRDefault="00774838" w:rsidP="000B44D7">
            <w:pPr>
              <w:pStyle w:val="ListParagraph"/>
              <w:numPr>
                <w:ilvl w:val="0"/>
                <w:numId w:val="12"/>
              </w:numPr>
            </w:pPr>
            <w:r>
              <w:t xml:space="preserve">Generate UI with </w:t>
            </w:r>
            <w:r w:rsidR="00477B17">
              <w:t>sorted map</w:t>
            </w:r>
            <w:r>
              <w:t xml:space="preserve"> results.</w:t>
            </w:r>
          </w:p>
          <w:p w14:paraId="2D2B5FC2" w14:textId="6C0B924C" w:rsidR="00774838" w:rsidRPr="00CA382D" w:rsidRDefault="00774838" w:rsidP="00924BC3">
            <w:pPr>
              <w:pStyle w:val="ListParagraph"/>
              <w:numPr>
                <w:ilvl w:val="0"/>
                <w:numId w:val="12"/>
              </w:numPr>
            </w:pPr>
            <w:r>
              <w:t>Call UI generator method with contents</w:t>
            </w:r>
          </w:p>
        </w:tc>
      </w:tr>
      <w:tr w:rsidR="00774838" w:rsidRPr="00CA382D" w14:paraId="0C2EBB02" w14:textId="77777777" w:rsidTr="000B44D7">
        <w:tc>
          <w:tcPr>
            <w:tcW w:w="4508" w:type="dxa"/>
          </w:tcPr>
          <w:p w14:paraId="0CE31523" w14:textId="77777777" w:rsidR="00774838" w:rsidRPr="00CA382D" w:rsidRDefault="00774838" w:rsidP="000B44D7">
            <w:pPr>
              <w:pStyle w:val="ListParagraph"/>
              <w:ind w:left="0"/>
            </w:pPr>
            <w:r>
              <w:t>Outputs</w:t>
            </w:r>
          </w:p>
        </w:tc>
        <w:tc>
          <w:tcPr>
            <w:tcW w:w="4508" w:type="dxa"/>
          </w:tcPr>
          <w:p w14:paraId="7EAE9FA0" w14:textId="77777777" w:rsidR="00774838" w:rsidRPr="00CA382D" w:rsidRDefault="00774838" w:rsidP="000B44D7">
            <w:pPr>
              <w:pStyle w:val="ListParagraph"/>
              <w:ind w:left="0"/>
            </w:pPr>
          </w:p>
        </w:tc>
      </w:tr>
    </w:tbl>
    <w:p w14:paraId="45DB01BC" w14:textId="43CBF03E" w:rsidR="00952785" w:rsidRDefault="00952785">
      <w:pPr>
        <w:rPr>
          <w:highlight w:val="yellow"/>
        </w:rPr>
      </w:pPr>
      <w:r>
        <w:rPr>
          <w:highlight w:val="yellow"/>
        </w:rPr>
        <w:tab/>
      </w:r>
      <w:r>
        <w:rPr>
          <w:highlight w:val="yellow"/>
        </w:rPr>
        <w:tab/>
      </w:r>
    </w:p>
    <w:p w14:paraId="143B241A" w14:textId="03E3665F" w:rsidR="00774838" w:rsidRDefault="00952785" w:rsidP="00972EF3">
      <w:pPr>
        <w:rPr>
          <w:highlight w:val="yellow"/>
        </w:rPr>
      </w:pPr>
      <w:r>
        <w:rPr>
          <w:highlight w:val="yellow"/>
        </w:rPr>
        <w:t>Generate UI</w:t>
      </w:r>
    </w:p>
    <w:tbl>
      <w:tblPr>
        <w:tblStyle w:val="TableGrid"/>
        <w:tblW w:w="0" w:type="auto"/>
        <w:tblInd w:w="1440" w:type="dxa"/>
        <w:tblLook w:val="04A0" w:firstRow="1" w:lastRow="0" w:firstColumn="1" w:lastColumn="0" w:noHBand="0" w:noVBand="1"/>
      </w:tblPr>
      <w:tblGrid>
        <w:gridCol w:w="3710"/>
        <w:gridCol w:w="3866"/>
      </w:tblGrid>
      <w:tr w:rsidR="00952785" w:rsidRPr="00CA382D" w14:paraId="19E9FDAA" w14:textId="77777777" w:rsidTr="000B44D7">
        <w:tc>
          <w:tcPr>
            <w:tcW w:w="4508" w:type="dxa"/>
          </w:tcPr>
          <w:p w14:paraId="01302EDD" w14:textId="77777777" w:rsidR="00952785" w:rsidRPr="00CA382D" w:rsidRDefault="00952785" w:rsidP="000B44D7">
            <w:pPr>
              <w:pStyle w:val="ListParagraph"/>
              <w:ind w:left="0"/>
            </w:pPr>
            <w:r>
              <w:t>Inputs</w:t>
            </w:r>
          </w:p>
        </w:tc>
        <w:tc>
          <w:tcPr>
            <w:tcW w:w="4508" w:type="dxa"/>
          </w:tcPr>
          <w:p w14:paraId="3082830B" w14:textId="77777777" w:rsidR="00952785" w:rsidRPr="00CA382D" w:rsidRDefault="00952785" w:rsidP="000B44D7">
            <w:pPr>
              <w:pStyle w:val="ListParagraph"/>
              <w:ind w:left="0"/>
            </w:pPr>
          </w:p>
        </w:tc>
      </w:tr>
      <w:tr w:rsidR="00952785" w:rsidRPr="00CA382D" w14:paraId="4D7F4A16" w14:textId="77777777" w:rsidTr="000B44D7">
        <w:tc>
          <w:tcPr>
            <w:tcW w:w="4508" w:type="dxa"/>
          </w:tcPr>
          <w:p w14:paraId="40B5185F" w14:textId="77777777" w:rsidR="00952785" w:rsidRPr="00CA382D" w:rsidRDefault="00952785" w:rsidP="000B44D7">
            <w:pPr>
              <w:pStyle w:val="ListParagraph"/>
              <w:ind w:left="0"/>
            </w:pPr>
            <w:r>
              <w:t>Processes</w:t>
            </w:r>
          </w:p>
        </w:tc>
        <w:tc>
          <w:tcPr>
            <w:tcW w:w="4508" w:type="dxa"/>
          </w:tcPr>
          <w:p w14:paraId="23A008D3" w14:textId="7DDE5E1D" w:rsidR="00952785" w:rsidRPr="00CA382D" w:rsidRDefault="00952785" w:rsidP="00952785">
            <w:pPr>
              <w:pStyle w:val="ListParagraph"/>
            </w:pPr>
          </w:p>
        </w:tc>
      </w:tr>
      <w:tr w:rsidR="00952785" w:rsidRPr="00CA382D" w14:paraId="72C4E16E" w14:textId="77777777" w:rsidTr="000B44D7">
        <w:tc>
          <w:tcPr>
            <w:tcW w:w="4508" w:type="dxa"/>
          </w:tcPr>
          <w:p w14:paraId="274A1A1E" w14:textId="77777777" w:rsidR="00952785" w:rsidRPr="00CA382D" w:rsidRDefault="00952785" w:rsidP="000B44D7">
            <w:pPr>
              <w:pStyle w:val="ListParagraph"/>
              <w:ind w:left="0"/>
            </w:pPr>
            <w:r>
              <w:t>Outputs</w:t>
            </w:r>
          </w:p>
        </w:tc>
        <w:tc>
          <w:tcPr>
            <w:tcW w:w="4508" w:type="dxa"/>
          </w:tcPr>
          <w:p w14:paraId="6C557EED" w14:textId="2485928C" w:rsidR="00952785" w:rsidRDefault="00952785" w:rsidP="00952785">
            <w:pPr>
              <w:pStyle w:val="ListParagraph"/>
              <w:numPr>
                <w:ilvl w:val="0"/>
                <w:numId w:val="18"/>
              </w:numPr>
            </w:pPr>
            <w:r>
              <w:t>Print stored Text</w:t>
            </w:r>
          </w:p>
          <w:p w14:paraId="3353D136" w14:textId="69653590" w:rsidR="00952785" w:rsidRDefault="00952785" w:rsidP="00952785">
            <w:pPr>
              <w:pStyle w:val="ListParagraph"/>
              <w:numPr>
                <w:ilvl w:val="0"/>
                <w:numId w:val="18"/>
              </w:numPr>
            </w:pPr>
            <w:r>
              <w:t>Print prompt</w:t>
            </w:r>
            <w:r w:rsidR="00640DE1">
              <w:t xml:space="preserve"> if required.</w:t>
            </w:r>
          </w:p>
          <w:p w14:paraId="60D8A87E" w14:textId="55DBCD08" w:rsidR="00952785" w:rsidRPr="00CA382D" w:rsidRDefault="00952785" w:rsidP="000B44D7">
            <w:pPr>
              <w:pStyle w:val="ListParagraph"/>
              <w:ind w:left="0"/>
            </w:pPr>
          </w:p>
        </w:tc>
      </w:tr>
    </w:tbl>
    <w:p w14:paraId="03858B6E" w14:textId="7861B412" w:rsidR="00952785" w:rsidRDefault="00952785" w:rsidP="00972EF3">
      <w:pPr>
        <w:rPr>
          <w:highlight w:val="yellow"/>
        </w:rPr>
      </w:pPr>
      <w:r>
        <w:rPr>
          <w:highlight w:val="yellow"/>
        </w:rPr>
        <w:t>Get prompts from user</w:t>
      </w:r>
    </w:p>
    <w:tbl>
      <w:tblPr>
        <w:tblStyle w:val="TableGrid"/>
        <w:tblW w:w="0" w:type="auto"/>
        <w:tblInd w:w="1440" w:type="dxa"/>
        <w:tblLook w:val="04A0" w:firstRow="1" w:lastRow="0" w:firstColumn="1" w:lastColumn="0" w:noHBand="0" w:noVBand="1"/>
      </w:tblPr>
      <w:tblGrid>
        <w:gridCol w:w="3786"/>
        <w:gridCol w:w="3790"/>
      </w:tblGrid>
      <w:tr w:rsidR="00952785" w:rsidRPr="00CA382D" w14:paraId="01167215" w14:textId="77777777" w:rsidTr="000B44D7">
        <w:tc>
          <w:tcPr>
            <w:tcW w:w="4508" w:type="dxa"/>
          </w:tcPr>
          <w:p w14:paraId="33F22AA8" w14:textId="77777777" w:rsidR="00952785" w:rsidRPr="00CA382D" w:rsidRDefault="00952785" w:rsidP="000B44D7">
            <w:pPr>
              <w:pStyle w:val="ListParagraph"/>
              <w:ind w:left="0"/>
            </w:pPr>
            <w:r>
              <w:t>Inputs</w:t>
            </w:r>
          </w:p>
        </w:tc>
        <w:tc>
          <w:tcPr>
            <w:tcW w:w="4508" w:type="dxa"/>
          </w:tcPr>
          <w:p w14:paraId="6C5B2E91" w14:textId="166AE189" w:rsidR="00952785" w:rsidRPr="00CA382D" w:rsidRDefault="00952785" w:rsidP="000B44D7">
            <w:pPr>
              <w:pStyle w:val="ListParagraph"/>
              <w:ind w:left="0"/>
            </w:pPr>
            <w:r>
              <w:t>Get user input</w:t>
            </w:r>
          </w:p>
        </w:tc>
      </w:tr>
      <w:tr w:rsidR="00952785" w:rsidRPr="00CA382D" w14:paraId="2BE4AB5B" w14:textId="77777777" w:rsidTr="000B44D7">
        <w:tc>
          <w:tcPr>
            <w:tcW w:w="4508" w:type="dxa"/>
          </w:tcPr>
          <w:p w14:paraId="5523376A" w14:textId="77777777" w:rsidR="00952785" w:rsidRPr="00CA382D" w:rsidRDefault="00952785" w:rsidP="000B44D7">
            <w:pPr>
              <w:pStyle w:val="ListParagraph"/>
              <w:ind w:left="0"/>
            </w:pPr>
            <w:r>
              <w:t>Processes</w:t>
            </w:r>
          </w:p>
        </w:tc>
        <w:tc>
          <w:tcPr>
            <w:tcW w:w="4508" w:type="dxa"/>
          </w:tcPr>
          <w:p w14:paraId="0250FDA4" w14:textId="77777777" w:rsidR="00952785" w:rsidRDefault="00952785" w:rsidP="00952785">
            <w:pPr>
              <w:pStyle w:val="ListParagraph"/>
              <w:ind w:left="0"/>
            </w:pPr>
            <w:r>
              <w:t>Check if user input is valid</w:t>
            </w:r>
          </w:p>
          <w:p w14:paraId="58616821" w14:textId="44B6D97E" w:rsidR="00952785" w:rsidRPr="00CA382D" w:rsidRDefault="00952785" w:rsidP="00952785">
            <w:pPr>
              <w:pStyle w:val="ListParagraph"/>
              <w:ind w:left="0"/>
            </w:pPr>
            <w:r>
              <w:t xml:space="preserve">Call related function from dictionary </w:t>
            </w:r>
          </w:p>
        </w:tc>
      </w:tr>
      <w:tr w:rsidR="00952785" w:rsidRPr="00CA382D" w14:paraId="18781E7D" w14:textId="77777777" w:rsidTr="000B44D7">
        <w:tc>
          <w:tcPr>
            <w:tcW w:w="4508" w:type="dxa"/>
          </w:tcPr>
          <w:p w14:paraId="7E8E9513" w14:textId="77777777" w:rsidR="00952785" w:rsidRPr="00CA382D" w:rsidRDefault="00952785" w:rsidP="000B44D7">
            <w:pPr>
              <w:pStyle w:val="ListParagraph"/>
              <w:ind w:left="0"/>
            </w:pPr>
            <w:r>
              <w:t>Outputs</w:t>
            </w:r>
          </w:p>
        </w:tc>
        <w:tc>
          <w:tcPr>
            <w:tcW w:w="4508" w:type="dxa"/>
          </w:tcPr>
          <w:p w14:paraId="3EFA03FF" w14:textId="77777777" w:rsidR="00952785" w:rsidRPr="00CA382D" w:rsidRDefault="00952785" w:rsidP="000B44D7">
            <w:pPr>
              <w:pStyle w:val="ListParagraph"/>
              <w:ind w:left="0"/>
            </w:pPr>
          </w:p>
        </w:tc>
      </w:tr>
    </w:tbl>
    <w:p w14:paraId="2C97AF71" w14:textId="70EADD02" w:rsidR="00952785" w:rsidRDefault="00952785" w:rsidP="00972EF3">
      <w:pPr>
        <w:rPr>
          <w:highlight w:val="yellow"/>
        </w:rPr>
      </w:pPr>
    </w:p>
    <w:p w14:paraId="253B81D1" w14:textId="77777777" w:rsidR="00774838" w:rsidRPr="00972EF3" w:rsidRDefault="00774838" w:rsidP="00972EF3">
      <w:pPr>
        <w:rPr>
          <w:highlight w:val="yellow"/>
        </w:rPr>
      </w:pPr>
    </w:p>
    <w:p w14:paraId="1817D696" w14:textId="77777777" w:rsidR="00E06C12" w:rsidRDefault="00E06C12" w:rsidP="00C42F40">
      <w:pPr>
        <w:pStyle w:val="Heading3"/>
        <w:sectPr w:rsidR="00E06C12">
          <w:pgSz w:w="11906" w:h="16838"/>
          <w:pgMar w:top="1440" w:right="1440" w:bottom="1440" w:left="1440" w:header="708" w:footer="708" w:gutter="0"/>
          <w:cols w:space="708"/>
          <w:docGrid w:linePitch="360"/>
        </w:sectPr>
      </w:pPr>
      <w:bookmarkStart w:id="5" w:name="_Toc32348515"/>
    </w:p>
    <w:p w14:paraId="1828E701" w14:textId="01CC5CFC" w:rsidR="00705A21" w:rsidRDefault="00705A21" w:rsidP="005C24D6">
      <w:pPr>
        <w:pStyle w:val="Heading3"/>
        <w:jc w:val="both"/>
      </w:pPr>
      <w:r>
        <w:t>Scope</w:t>
      </w:r>
      <w:bookmarkEnd w:id="5"/>
    </w:p>
    <w:p w14:paraId="7432C36A" w14:textId="77777777" w:rsidR="00705A21" w:rsidRDefault="00705A21" w:rsidP="005C24D6">
      <w:pPr>
        <w:pStyle w:val="ListParagraph"/>
        <w:numPr>
          <w:ilvl w:val="0"/>
          <w:numId w:val="1"/>
        </w:numPr>
        <w:jc w:val="both"/>
      </w:pPr>
      <w:r>
        <w:t>A full design including pseudocode and data dictionary and query design for creating databases.</w:t>
      </w:r>
    </w:p>
    <w:p w14:paraId="5A7FA03C" w14:textId="77777777" w:rsidR="00705A21" w:rsidRDefault="00705A21" w:rsidP="005C24D6">
      <w:pPr>
        <w:pStyle w:val="ListParagraph"/>
        <w:numPr>
          <w:ilvl w:val="0"/>
          <w:numId w:val="1"/>
        </w:numPr>
        <w:jc w:val="both"/>
      </w:pPr>
      <w:r>
        <w:t>A working data scraper and path finder, both being called from one system</w:t>
      </w:r>
    </w:p>
    <w:p w14:paraId="6D32F8D5" w14:textId="77777777" w:rsidR="00705A21" w:rsidRDefault="00705A21" w:rsidP="005C24D6">
      <w:pPr>
        <w:pStyle w:val="ListParagraph"/>
        <w:numPr>
          <w:ilvl w:val="0"/>
          <w:numId w:val="1"/>
        </w:numPr>
        <w:jc w:val="both"/>
      </w:pPr>
      <w:r>
        <w:t>A help file that can be displayed in command prompt</w:t>
      </w:r>
    </w:p>
    <w:p w14:paraId="5780F7D1" w14:textId="16BFF57C" w:rsidR="00705A21" w:rsidRDefault="00705A21" w:rsidP="005C24D6">
      <w:pPr>
        <w:pStyle w:val="ListParagraph"/>
        <w:numPr>
          <w:ilvl w:val="0"/>
          <w:numId w:val="1"/>
        </w:numPr>
        <w:jc w:val="both"/>
      </w:pPr>
      <w:r>
        <w:t>A test plan including test persona, test cases and outputs when different data is inputted and the results of the testing</w:t>
      </w:r>
      <w:r w:rsidR="00E169F1">
        <w:t>.</w:t>
      </w:r>
    </w:p>
    <w:p w14:paraId="09AFF142" w14:textId="2E5625FE" w:rsidR="00705A21" w:rsidRDefault="00705A21" w:rsidP="005C24D6">
      <w:pPr>
        <w:pStyle w:val="ListParagraph"/>
        <w:numPr>
          <w:ilvl w:val="0"/>
          <w:numId w:val="1"/>
        </w:numPr>
        <w:jc w:val="both"/>
      </w:pPr>
      <w:r>
        <w:t>End user survey to design functional requirements</w:t>
      </w:r>
      <w:r w:rsidR="00E75ABC">
        <w:t>.</w:t>
      </w:r>
    </w:p>
    <w:p w14:paraId="3DC72CC5" w14:textId="77777777" w:rsidR="00705A21" w:rsidRDefault="00705A21" w:rsidP="005C24D6">
      <w:pPr>
        <w:pStyle w:val="ListParagraph"/>
        <w:numPr>
          <w:ilvl w:val="0"/>
          <w:numId w:val="1"/>
        </w:numPr>
        <w:jc w:val="both"/>
      </w:pPr>
      <w:r>
        <w:t>An evaluation of the solution.</w:t>
      </w:r>
    </w:p>
    <w:p w14:paraId="1D0D5976" w14:textId="77777777" w:rsidR="00705A21" w:rsidRDefault="00705A21" w:rsidP="005C24D6">
      <w:pPr>
        <w:pStyle w:val="ListParagraph"/>
        <w:numPr>
          <w:ilvl w:val="0"/>
          <w:numId w:val="1"/>
        </w:numPr>
        <w:jc w:val="both"/>
      </w:pPr>
      <w:r>
        <w:t>The program will be tested and made for python 3.7 on a windows 10 machine</w:t>
      </w:r>
    </w:p>
    <w:p w14:paraId="3B9383C3" w14:textId="65E2570A" w:rsidR="0080693F" w:rsidRDefault="0065762F" w:rsidP="005C24D6">
      <w:pPr>
        <w:pStyle w:val="ListParagraph"/>
        <w:numPr>
          <w:ilvl w:val="0"/>
          <w:numId w:val="1"/>
        </w:numPr>
        <w:jc w:val="both"/>
        <w:rPr>
          <w:lang w:eastAsia="en-GB"/>
        </w:rPr>
      </w:pPr>
      <w:r w:rsidRPr="0065762F">
        <w:t xml:space="preserve">This program will largely be tested on </w:t>
      </w:r>
      <w:hyperlink r:id="rId9" w:history="1">
        <w:r w:rsidRPr="0065762F">
          <w:t>www.wikipedia.com</w:t>
        </w:r>
      </w:hyperlink>
      <w:r w:rsidRPr="0065762F">
        <w:t xml:space="preserve"> as </w:t>
      </w:r>
      <w:hyperlink r:id="rId10" w:history="1">
        <w:r w:rsidR="0080693F" w:rsidRPr="00D14E16">
          <w:rPr>
            <w:rStyle w:val="Hyperlink"/>
          </w:rPr>
          <w:t>www.wikipedia.com/robots.txt</w:t>
        </w:r>
      </w:hyperlink>
      <w:r w:rsidR="00EA7293">
        <w:t xml:space="preserve"> says</w:t>
      </w:r>
      <w:r>
        <w:t xml:space="preserve"> </w:t>
      </w:r>
      <w:r w:rsidR="00EA7293">
        <w:t>“</w:t>
      </w:r>
      <w:r w:rsidRPr="0065762F">
        <w:t># Friendly, low-speed bots are welcome viewing article pages, but not</w:t>
      </w:r>
      <w:r w:rsidR="00EA7293">
        <w:t xml:space="preserve"> </w:t>
      </w:r>
      <w:r w:rsidRPr="0065762F">
        <w:rPr>
          <w:lang w:eastAsia="en-GB"/>
        </w:rPr>
        <w:t>dynamically-generated pages please.</w:t>
      </w:r>
      <w:r w:rsidR="00D743C4">
        <w:rPr>
          <w:lang w:eastAsia="en-GB"/>
        </w:rPr>
        <w:t>”</w:t>
      </w:r>
      <w:r w:rsidR="00D937A6">
        <w:rPr>
          <w:lang w:eastAsia="en-GB"/>
        </w:rPr>
        <w:t xml:space="preserve"> Which gives permission for bots to scrape </w:t>
      </w:r>
      <w:hyperlink r:id="rId11" w:history="1">
        <w:r w:rsidR="00D937A6" w:rsidRPr="007D758A">
          <w:rPr>
            <w:rStyle w:val="Hyperlink"/>
            <w:lang w:eastAsia="en-GB"/>
          </w:rPr>
          <w:t>www.wikipedia.com</w:t>
        </w:r>
      </w:hyperlink>
      <w:r w:rsidR="00D937A6">
        <w:rPr>
          <w:lang w:eastAsia="en-GB"/>
        </w:rPr>
        <w:t xml:space="preserve"> </w:t>
      </w:r>
      <w:r w:rsidR="002854CA">
        <w:rPr>
          <w:lang w:eastAsia="en-GB"/>
        </w:rPr>
        <w:t>if</w:t>
      </w:r>
      <w:r w:rsidR="00D937A6">
        <w:rPr>
          <w:lang w:eastAsia="en-GB"/>
        </w:rPr>
        <w:t xml:space="preserve"> the time between pings is reasonable.</w:t>
      </w:r>
    </w:p>
    <w:p w14:paraId="3590CD94" w14:textId="77777777" w:rsidR="00EE7B2F" w:rsidRPr="00A91C8B" w:rsidRDefault="00EE7B2F" w:rsidP="005C24D6">
      <w:pPr>
        <w:pStyle w:val="ListParagraph"/>
        <w:jc w:val="both"/>
      </w:pPr>
    </w:p>
    <w:p w14:paraId="093E5860" w14:textId="77777777" w:rsidR="00705A21" w:rsidRPr="00825C3C" w:rsidRDefault="00705A21" w:rsidP="005C24D6">
      <w:pPr>
        <w:pStyle w:val="ListParagraph"/>
        <w:numPr>
          <w:ilvl w:val="0"/>
          <w:numId w:val="1"/>
        </w:numPr>
        <w:jc w:val="both"/>
      </w:pPr>
      <w:r w:rsidRPr="00825C3C">
        <w:rPr>
          <w:strike/>
        </w:rPr>
        <w:t>Scope the clearly defined outline of what the solution will deliver in terms of functionality</w:t>
      </w:r>
    </w:p>
    <w:p w14:paraId="6CACE702" w14:textId="36EA7611" w:rsidR="00705A21" w:rsidRPr="006A5513" w:rsidRDefault="00705A21" w:rsidP="005C24D6">
      <w:pPr>
        <w:pStyle w:val="Heading3"/>
        <w:jc w:val="both"/>
        <w:rPr>
          <w:color w:val="2F5496" w:themeColor="accent1" w:themeShade="BF"/>
          <w:sz w:val="26"/>
          <w:szCs w:val="26"/>
        </w:rPr>
      </w:pPr>
      <w:bookmarkStart w:id="6" w:name="_Toc32348516"/>
      <w:r>
        <w:t>Boundaries</w:t>
      </w:r>
      <w:bookmarkEnd w:id="6"/>
    </w:p>
    <w:p w14:paraId="402728B8" w14:textId="77777777" w:rsidR="00705A21" w:rsidRDefault="00705A21" w:rsidP="005C24D6">
      <w:pPr>
        <w:pStyle w:val="ListParagraph"/>
        <w:numPr>
          <w:ilvl w:val="0"/>
          <w:numId w:val="2"/>
        </w:numPr>
        <w:jc w:val="both"/>
      </w:pPr>
      <w:r>
        <w:t>Will not follow links onto a different domain.</w:t>
      </w:r>
    </w:p>
    <w:p w14:paraId="3951F163" w14:textId="003F4CAA" w:rsidR="00705A21" w:rsidRDefault="00705A21" w:rsidP="005C24D6">
      <w:pPr>
        <w:pStyle w:val="ListParagraph"/>
        <w:numPr>
          <w:ilvl w:val="0"/>
          <w:numId w:val="2"/>
        </w:numPr>
        <w:jc w:val="both"/>
      </w:pPr>
      <w:r>
        <w:t>Max number of jumps</w:t>
      </w:r>
      <w:r w:rsidR="00EC7E46">
        <w:t xml:space="preserve"> in any direction</w:t>
      </w:r>
      <w:r>
        <w:t xml:space="preserve"> will be 300 as too not slow down the computer.</w:t>
      </w:r>
    </w:p>
    <w:p w14:paraId="17A634F0" w14:textId="77777777" w:rsidR="00705A21" w:rsidRDefault="00705A21" w:rsidP="005C24D6">
      <w:pPr>
        <w:pStyle w:val="ListParagraph"/>
        <w:jc w:val="both"/>
      </w:pPr>
      <w:r w:rsidRPr="00605C25">
        <w:t>UI will be text based only</w:t>
      </w:r>
      <w:r>
        <w:t xml:space="preserve"> and not a graphical interface.</w:t>
      </w:r>
    </w:p>
    <w:p w14:paraId="5E49AA16" w14:textId="4ACD7807" w:rsidR="00705A21" w:rsidRDefault="00705A21" w:rsidP="005C24D6">
      <w:pPr>
        <w:pStyle w:val="ListParagraph"/>
        <w:numPr>
          <w:ilvl w:val="0"/>
          <w:numId w:val="2"/>
        </w:numPr>
        <w:jc w:val="both"/>
      </w:pPr>
      <w:r>
        <w:t xml:space="preserve">It is not going to be designed nor tested for macOS or any windows installation prior to windows </w:t>
      </w:r>
      <w:r w:rsidR="000A5FC7">
        <w:t xml:space="preserve">10 </w:t>
      </w:r>
      <w:r>
        <w:t>or Linux installation.</w:t>
      </w:r>
    </w:p>
    <w:p w14:paraId="4B0EF219" w14:textId="2890110F" w:rsidR="00705A21" w:rsidRDefault="00705A21" w:rsidP="005C24D6">
      <w:pPr>
        <w:pStyle w:val="ListParagraph"/>
        <w:numPr>
          <w:ilvl w:val="0"/>
          <w:numId w:val="2"/>
        </w:numPr>
        <w:jc w:val="both"/>
      </w:pPr>
      <w:r>
        <w:t>There will be no graphical representation of the possible paths</w:t>
      </w:r>
      <w:r w:rsidR="00F70924">
        <w:t xml:space="preserve"> due to time constraints</w:t>
      </w:r>
      <w:r>
        <w:t>.</w:t>
      </w:r>
    </w:p>
    <w:p w14:paraId="39EB35E1" w14:textId="491EB991" w:rsidR="002D37DC" w:rsidRDefault="002D37DC" w:rsidP="005C24D6">
      <w:pPr>
        <w:pStyle w:val="ListParagraph"/>
        <w:numPr>
          <w:ilvl w:val="0"/>
          <w:numId w:val="2"/>
        </w:numPr>
        <w:jc w:val="both"/>
      </w:pPr>
      <w:r>
        <w:t xml:space="preserve">The program will not be packaged up into an installer so modules will need to be added manually on </w:t>
      </w:r>
    </w:p>
    <w:p w14:paraId="4D40522B" w14:textId="08A9B016" w:rsidR="00F27D4F" w:rsidRDefault="00F27D4F" w:rsidP="005C24D6">
      <w:pPr>
        <w:pStyle w:val="ListParagraph"/>
        <w:numPr>
          <w:ilvl w:val="0"/>
          <w:numId w:val="2"/>
        </w:numPr>
        <w:jc w:val="both"/>
      </w:pPr>
      <w:r>
        <w:t>The path will not always be the shortest</w:t>
      </w:r>
      <w:r w:rsidR="007529C9">
        <w:t xml:space="preserve"> as paths may be reused from previous scraping.</w:t>
      </w:r>
    </w:p>
    <w:p w14:paraId="70D50139" w14:textId="63FB5B25" w:rsidR="001444FF" w:rsidRPr="00605C25" w:rsidRDefault="001444FF" w:rsidP="005C24D6">
      <w:pPr>
        <w:jc w:val="both"/>
      </w:pPr>
      <w:r w:rsidRPr="00F8227F">
        <w:t xml:space="preserve">The program will not be tested with URLs that contain spaces as </w:t>
      </w:r>
      <w:r w:rsidR="00422FF6" w:rsidRPr="00F8227F">
        <w:t>RFC 1738: Uniform Resource Locators (URL)</w:t>
      </w:r>
      <w:r w:rsidRPr="00F8227F">
        <w:t xml:space="preserve"> (which has now been superseded by RFC 3986</w:t>
      </w:r>
      <w:r w:rsidR="00F8227F" w:rsidRPr="00F8227F">
        <w:t>: Uniform Resource Identifier</w:t>
      </w:r>
      <w:r w:rsidR="00F8227F">
        <w:t xml:space="preserve"> </w:t>
      </w:r>
      <w:r w:rsidR="00F8227F" w:rsidRPr="00F8227F">
        <w:t>(URI)</w:t>
      </w:r>
      <w:r w:rsidRPr="00422FF6">
        <w:t>) states that a space is an unsafe character.</w:t>
      </w:r>
      <w:r w:rsidRPr="00F8227F">
        <w:rPr>
          <w:rFonts w:ascii="Arial" w:hAnsi="Arial" w:cs="Arial"/>
          <w:color w:val="242729"/>
          <w:sz w:val="20"/>
          <w:szCs w:val="20"/>
          <w:shd w:val="clear" w:color="auto" w:fill="FFFFFF"/>
        </w:rPr>
        <w:t xml:space="preserve"> </w:t>
      </w:r>
    </w:p>
    <w:p w14:paraId="176A7656" w14:textId="4BEE7245" w:rsidR="00705A21" w:rsidRDefault="00705A21" w:rsidP="00C42F40">
      <w:pPr>
        <w:pStyle w:val="Heading3"/>
      </w:pPr>
      <w:bookmarkStart w:id="7" w:name="_Toc32348517"/>
      <w:r>
        <w:t>Constraints</w:t>
      </w:r>
      <w:bookmarkEnd w:id="7"/>
    </w:p>
    <w:p w14:paraId="6A4A7F21" w14:textId="77777777" w:rsidR="00705A21" w:rsidRPr="00AC7ED8" w:rsidRDefault="00705A21" w:rsidP="005C24D6">
      <w:pPr>
        <w:jc w:val="both"/>
      </w:pPr>
      <w:r>
        <w:t>Some technical, legal and time constraints apply to this project.</w:t>
      </w:r>
    </w:p>
    <w:p w14:paraId="46FC168A" w14:textId="3AA886F0" w:rsidR="00705A21" w:rsidRPr="00EE7B2F" w:rsidRDefault="00705A21" w:rsidP="005C24D6">
      <w:pPr>
        <w:pStyle w:val="ListParagraph"/>
        <w:numPr>
          <w:ilvl w:val="0"/>
          <w:numId w:val="3"/>
        </w:numPr>
        <w:jc w:val="both"/>
      </w:pPr>
      <w:r w:rsidRPr="00EE7B2F">
        <w:t xml:space="preserve">This project will need to be completed between </w:t>
      </w:r>
      <w:r w:rsidR="000E5E69" w:rsidRPr="00EE7B2F">
        <w:t>1</w:t>
      </w:r>
      <w:r w:rsidR="000E5E69" w:rsidRPr="00EE7B2F">
        <w:rPr>
          <w:vertAlign w:val="superscript"/>
        </w:rPr>
        <w:t>st</w:t>
      </w:r>
      <w:r w:rsidR="000E5E69" w:rsidRPr="00EE7B2F">
        <w:t xml:space="preserve"> of October </w:t>
      </w:r>
      <w:r w:rsidRPr="00EE7B2F">
        <w:t xml:space="preserve">and </w:t>
      </w:r>
      <w:r w:rsidR="008C6033" w:rsidRPr="00EE7B2F">
        <w:t>9</w:t>
      </w:r>
      <w:r w:rsidR="008C6033" w:rsidRPr="00EE7B2F">
        <w:rPr>
          <w:vertAlign w:val="superscript"/>
        </w:rPr>
        <w:t>th</w:t>
      </w:r>
      <w:r w:rsidR="008C6033" w:rsidRPr="00EE7B2F">
        <w:t xml:space="preserve"> of </w:t>
      </w:r>
      <w:r w:rsidR="001F719A" w:rsidRPr="00EE7B2F">
        <w:t>M</w:t>
      </w:r>
      <w:r w:rsidR="008C6033" w:rsidRPr="00EE7B2F">
        <w:t>arch</w:t>
      </w:r>
      <w:r w:rsidR="00CC7FD6" w:rsidRPr="00EE7B2F">
        <w:t xml:space="preserve"> 2020</w:t>
      </w:r>
      <w:r w:rsidRPr="00EE7B2F">
        <w:t xml:space="preserve"> due to SQA requirements.</w:t>
      </w:r>
    </w:p>
    <w:p w14:paraId="4FF98825" w14:textId="4B296C1E" w:rsidR="00705A21" w:rsidRPr="007E7819" w:rsidRDefault="00705A21" w:rsidP="005C24D6">
      <w:pPr>
        <w:pStyle w:val="ListParagraph"/>
        <w:numPr>
          <w:ilvl w:val="0"/>
          <w:numId w:val="3"/>
        </w:numPr>
        <w:jc w:val="both"/>
      </w:pPr>
      <w:r w:rsidRPr="007E7819">
        <w:t>This project can only use open source modules for data scraping</w:t>
      </w:r>
      <w:r w:rsidR="00622E4A">
        <w:t xml:space="preserve"> and no commercial ones</w:t>
      </w:r>
      <w:r w:rsidRPr="007E7819">
        <w:t>.</w:t>
      </w:r>
    </w:p>
    <w:p w14:paraId="32E8CF61" w14:textId="1A9248E0" w:rsidR="00705A21" w:rsidRDefault="00705A21" w:rsidP="005C24D6">
      <w:pPr>
        <w:pStyle w:val="ListParagraph"/>
        <w:numPr>
          <w:ilvl w:val="0"/>
          <w:numId w:val="3"/>
        </w:numPr>
        <w:jc w:val="both"/>
      </w:pPr>
      <w:r w:rsidRPr="007E7819">
        <w:t>I will be using primarily windows 10 and Linux Fedora for development</w:t>
      </w:r>
      <w:r w:rsidR="007466C8">
        <w:t>, so any modules that are used need to work on either system</w:t>
      </w:r>
      <w:r w:rsidRPr="007E7819">
        <w:t>.</w:t>
      </w:r>
    </w:p>
    <w:p w14:paraId="28689135" w14:textId="6F9A714B" w:rsidR="00705A21" w:rsidRDefault="00705A21" w:rsidP="005C24D6">
      <w:pPr>
        <w:pStyle w:val="ListParagraph"/>
        <w:numPr>
          <w:ilvl w:val="0"/>
          <w:numId w:val="3"/>
        </w:numPr>
        <w:jc w:val="both"/>
      </w:pPr>
      <w:r>
        <w:t>The project will be primarily written in python 3.7 as it is the language I am most proficient in, with the exception of the SQL that is being used to store and fetch the URL’s from the database and any external modules that are programmed in another language.</w:t>
      </w:r>
    </w:p>
    <w:p w14:paraId="12F94728" w14:textId="7ECB096F" w:rsidR="00867E92" w:rsidRPr="007E7819" w:rsidRDefault="00867E92" w:rsidP="005C24D6">
      <w:pPr>
        <w:pStyle w:val="ListParagraph"/>
        <w:numPr>
          <w:ilvl w:val="0"/>
          <w:numId w:val="3"/>
        </w:numPr>
        <w:jc w:val="both"/>
      </w:pPr>
      <w:r>
        <w:t xml:space="preserve">This program has only been tested on websites with prior permission, due to the relatively large quantity of pings resulting from the scraping. Doing so without prior permission of the website holder may break the </w:t>
      </w:r>
      <w:r w:rsidR="0070661A">
        <w:t>Computer Misuse Act</w:t>
      </w:r>
      <w:r>
        <w:t>.</w:t>
      </w:r>
    </w:p>
    <w:p w14:paraId="4E977758" w14:textId="77777777" w:rsidR="00705A21" w:rsidRPr="007E7819" w:rsidRDefault="00705A21" w:rsidP="005C24D6">
      <w:pPr>
        <w:jc w:val="both"/>
      </w:pPr>
    </w:p>
    <w:p w14:paraId="23CA43B0" w14:textId="77777777" w:rsidR="00705A21" w:rsidRPr="00AC7ED8" w:rsidRDefault="00705A21" w:rsidP="00705A21"/>
    <w:p w14:paraId="21936CD0" w14:textId="77777777" w:rsidR="00705A21" w:rsidRPr="00A06F21" w:rsidRDefault="00705A21" w:rsidP="00705A21">
      <w:pPr>
        <w:rPr>
          <w:strike/>
        </w:rPr>
      </w:pPr>
      <w:r w:rsidRPr="00A06F21">
        <w:rPr>
          <w:strike/>
        </w:rPr>
        <w:t>Constraints the restrictions that apply to the development.</w:t>
      </w:r>
    </w:p>
    <w:p w14:paraId="2FC2320B" w14:textId="77777777" w:rsidR="00705A21" w:rsidRDefault="00705A21" w:rsidP="00705A21"/>
    <w:p w14:paraId="4806989A" w14:textId="77777777" w:rsidR="00705A21" w:rsidRDefault="00705A21" w:rsidP="00705A21">
      <w:pPr>
        <w:pStyle w:val="ListParagraph"/>
        <w:numPr>
          <w:ilvl w:val="1"/>
          <w:numId w:val="8"/>
        </w:numPr>
        <w:sectPr w:rsidR="00705A21">
          <w:pgSz w:w="11906" w:h="16838"/>
          <w:pgMar w:top="1440" w:right="1440" w:bottom="1440" w:left="1440" w:header="708" w:footer="708" w:gutter="0"/>
          <w:cols w:space="708"/>
          <w:docGrid w:linePitch="360"/>
        </w:sectPr>
      </w:pPr>
    </w:p>
    <w:p w14:paraId="40192629" w14:textId="50FA9044" w:rsidR="00705A21" w:rsidRDefault="00705A21" w:rsidP="00C42F40">
      <w:pPr>
        <w:pStyle w:val="Heading3"/>
      </w:pPr>
      <w:bookmarkStart w:id="8" w:name="_Toc32348518"/>
      <w:r>
        <w:t>Survey</w:t>
      </w:r>
      <w:bookmarkEnd w:id="8"/>
    </w:p>
    <w:p w14:paraId="1FD9C10C" w14:textId="77777777" w:rsidR="00705A21" w:rsidRPr="00B662F5" w:rsidRDefault="00705A21" w:rsidP="00705A21">
      <w:r>
        <w:t>An example survey that was used for the creation of the end user requirements.</w:t>
      </w:r>
    </w:p>
    <w:p w14:paraId="01364AF7" w14:textId="77777777" w:rsidR="00BD0D32" w:rsidRDefault="00705A21" w:rsidP="00BD0D32">
      <w:r>
        <w:rPr>
          <w:noProof/>
        </w:rPr>
        <w:drawing>
          <wp:inline distT="0" distB="0" distL="0" distR="0" wp14:anchorId="29D43BB8" wp14:editId="4E03BA7D">
            <wp:extent cx="5731510" cy="74021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402195"/>
                    </a:xfrm>
                    <a:prstGeom prst="rect">
                      <a:avLst/>
                    </a:prstGeom>
                  </pic:spPr>
                </pic:pic>
              </a:graphicData>
            </a:graphic>
          </wp:inline>
        </w:drawing>
      </w:r>
    </w:p>
    <w:p w14:paraId="38A716CA" w14:textId="77777777" w:rsidR="003D7E95" w:rsidRDefault="003D7E95">
      <w:r>
        <w:br w:type="page"/>
      </w:r>
    </w:p>
    <w:p w14:paraId="26A5C220" w14:textId="4519D10F" w:rsidR="00175F2A" w:rsidRDefault="003D7E95" w:rsidP="005C24D6">
      <w:pPr>
        <w:jc w:val="both"/>
      </w:pPr>
      <w:r>
        <w:rPr>
          <w:noProof/>
        </w:rPr>
        <w:drawing>
          <wp:inline distT="0" distB="0" distL="0" distR="0" wp14:anchorId="3FADC9FB" wp14:editId="15FECB78">
            <wp:extent cx="5731510" cy="74441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444105"/>
                    </a:xfrm>
                    <a:prstGeom prst="rect">
                      <a:avLst/>
                    </a:prstGeom>
                  </pic:spPr>
                </pic:pic>
              </a:graphicData>
            </a:graphic>
          </wp:inline>
        </w:drawing>
      </w:r>
      <w:r w:rsidR="00175F2A">
        <w:t xml:space="preserve">A common request was for a help function with the </w:t>
      </w:r>
      <w:r w:rsidR="002854CA">
        <w:t>text-based</w:t>
      </w:r>
      <w:r w:rsidR="00175F2A">
        <w:t xml:space="preserve"> UI as it’s not the most common method of using a system for many people.</w:t>
      </w:r>
      <w:r>
        <w:t xml:space="preserve">  This was one of the examples that helped me create my end user requirements.</w:t>
      </w:r>
    </w:p>
    <w:p w14:paraId="297DD087" w14:textId="401511D4" w:rsidR="003D7E95" w:rsidRDefault="003D7E95" w:rsidP="00BD0D32">
      <w:pPr>
        <w:sectPr w:rsidR="003D7E95">
          <w:pgSz w:w="11906" w:h="16838"/>
          <w:pgMar w:top="1440" w:right="1440" w:bottom="1440" w:left="1440" w:header="708" w:footer="708" w:gutter="0"/>
          <w:cols w:space="708"/>
          <w:docGrid w:linePitch="360"/>
        </w:sectPr>
      </w:pPr>
      <w:r>
        <w:t xml:space="preserve"> </w:t>
      </w:r>
    </w:p>
    <w:p w14:paraId="493CD4EA" w14:textId="0299FE8D" w:rsidR="00443023" w:rsidRDefault="00443023" w:rsidP="00C42F40">
      <w:pPr>
        <w:pStyle w:val="Heading2"/>
      </w:pPr>
      <w:bookmarkStart w:id="9" w:name="_Toc32348519"/>
      <w:r>
        <w:t>UML</w:t>
      </w:r>
      <w:bookmarkEnd w:id="9"/>
    </w:p>
    <w:p w14:paraId="0DDC98A1" w14:textId="77777777" w:rsidR="00BD0D32" w:rsidRDefault="00BD0D32" w:rsidP="009C004A"/>
    <w:p w14:paraId="2F2BEA8F" w14:textId="2F0218DD" w:rsidR="00DC224C" w:rsidRDefault="00285637" w:rsidP="009C004A">
      <w:hyperlink r:id="rId14" w:history="1">
        <w:r w:rsidR="00DC224C" w:rsidRPr="00D154F7">
          <w:rPr>
            <w:rStyle w:val="Hyperlink"/>
          </w:rPr>
          <w:t>https://www.lucidchart.com/invitations/accept/fcc0b091-b583-4fe0-82f1-93118e9e6ccf</w:t>
        </w:r>
      </w:hyperlink>
    </w:p>
    <w:p w14:paraId="5AECFF99" w14:textId="77777777" w:rsidR="00DC224C" w:rsidRDefault="00DC224C" w:rsidP="009C004A"/>
    <w:p w14:paraId="051328D2" w14:textId="49E114EF" w:rsidR="0009441A" w:rsidRDefault="0009441A" w:rsidP="009C004A">
      <w:pPr>
        <w:sectPr w:rsidR="0009441A" w:rsidSect="00BD0D32">
          <w:pgSz w:w="16838" w:h="11906" w:orient="landscape"/>
          <w:pgMar w:top="1440" w:right="1440" w:bottom="1440" w:left="1440" w:header="708" w:footer="708" w:gutter="0"/>
          <w:cols w:space="708"/>
          <w:docGrid w:linePitch="360"/>
        </w:sectPr>
      </w:pPr>
    </w:p>
    <w:p w14:paraId="183B4CAA" w14:textId="5AB5A1F5" w:rsidR="00BD0D32" w:rsidRPr="00BD0D32" w:rsidRDefault="00BD0D32" w:rsidP="009C004A"/>
    <w:p w14:paraId="2C34A469" w14:textId="5B06AB34" w:rsidR="009B2906" w:rsidRPr="009B2906" w:rsidRDefault="009B2906" w:rsidP="009B2906"/>
    <w:p w14:paraId="6722D00A" w14:textId="0ECD147C" w:rsidR="00321948" w:rsidRDefault="00321948" w:rsidP="00C42F40">
      <w:pPr>
        <w:pStyle w:val="Heading2"/>
      </w:pPr>
      <w:bookmarkStart w:id="10" w:name="_Toc32348520"/>
      <w:r>
        <w:t>Project plan</w:t>
      </w:r>
      <w:bookmarkEnd w:id="10"/>
    </w:p>
    <w:p w14:paraId="55ABA226" w14:textId="4542B0BF" w:rsidR="001772AE" w:rsidRDefault="00392AA8" w:rsidP="00C42F40">
      <w:pPr>
        <w:pStyle w:val="Heading3"/>
      </w:pPr>
      <w:bookmarkStart w:id="11" w:name="_Toc32348521"/>
      <w:r>
        <w:t>Identified tasks</w:t>
      </w:r>
      <w:bookmarkEnd w:id="11"/>
    </w:p>
    <w:p w14:paraId="13DCE439" w14:textId="5C144FCE" w:rsidR="00C42D48" w:rsidRDefault="00C42D48" w:rsidP="009C004A">
      <w:r>
        <w:tab/>
      </w:r>
      <w:r w:rsidR="005C24D6">
        <w:t>TODO: insert from gantt chart</w:t>
      </w:r>
    </w:p>
    <w:p w14:paraId="1341AD25" w14:textId="27A8C538" w:rsidR="00C42D48" w:rsidRDefault="00C42D48" w:rsidP="00C42F40">
      <w:pPr>
        <w:pStyle w:val="Heading3"/>
      </w:pPr>
      <w:bookmarkStart w:id="12" w:name="_Toc32348522"/>
      <w:r>
        <w:t>Resources required</w:t>
      </w:r>
      <w:bookmarkEnd w:id="12"/>
    </w:p>
    <w:p w14:paraId="1F819416" w14:textId="264DF543" w:rsidR="008705BE" w:rsidRDefault="00C42D48" w:rsidP="009C004A">
      <w:r>
        <w:t>The resources that will be required at each stage of development are listed here:</w:t>
      </w:r>
      <w:r w:rsidR="008705BE">
        <w:br/>
      </w:r>
      <w:r w:rsidR="008705BE">
        <w:tab/>
      </w:r>
    </w:p>
    <w:tbl>
      <w:tblPr>
        <w:tblStyle w:val="TableGrid"/>
        <w:tblW w:w="0" w:type="auto"/>
        <w:tblLook w:val="04A0" w:firstRow="1" w:lastRow="0" w:firstColumn="1" w:lastColumn="0" w:noHBand="0" w:noVBand="1"/>
      </w:tblPr>
      <w:tblGrid>
        <w:gridCol w:w="4508"/>
        <w:gridCol w:w="4508"/>
      </w:tblGrid>
      <w:tr w:rsidR="008705BE" w14:paraId="20D8F751" w14:textId="77777777" w:rsidTr="008705BE">
        <w:tc>
          <w:tcPr>
            <w:tcW w:w="4508" w:type="dxa"/>
          </w:tcPr>
          <w:p w14:paraId="4BF7AADD" w14:textId="4067AE6E" w:rsidR="008705BE" w:rsidRDefault="008705BE" w:rsidP="009C004A">
            <w:r>
              <w:t>Analysis</w:t>
            </w:r>
          </w:p>
        </w:tc>
        <w:tc>
          <w:tcPr>
            <w:tcW w:w="4508" w:type="dxa"/>
          </w:tcPr>
          <w:p w14:paraId="6EF40E91" w14:textId="4255E877" w:rsidR="008705BE" w:rsidRDefault="00491890" w:rsidP="009C004A">
            <w:pPr>
              <w:pStyle w:val="ListParagraph"/>
              <w:numPr>
                <w:ilvl w:val="0"/>
                <w:numId w:val="4"/>
              </w:numPr>
            </w:pPr>
            <w:r>
              <w:t>Gantt project 2.8.10 (windows)</w:t>
            </w:r>
          </w:p>
          <w:p w14:paraId="03BD75F8" w14:textId="77777777" w:rsidR="00491890" w:rsidRDefault="00491890" w:rsidP="009C004A">
            <w:pPr>
              <w:pStyle w:val="ListParagraph"/>
              <w:numPr>
                <w:ilvl w:val="0"/>
                <w:numId w:val="4"/>
              </w:numPr>
            </w:pPr>
            <w:r>
              <w:t>Google chrome (windows)</w:t>
            </w:r>
          </w:p>
          <w:p w14:paraId="5DD95E9B" w14:textId="77777777" w:rsidR="00491890" w:rsidRDefault="00491890" w:rsidP="009C004A">
            <w:pPr>
              <w:pStyle w:val="ListParagraph"/>
              <w:numPr>
                <w:ilvl w:val="0"/>
                <w:numId w:val="4"/>
              </w:numPr>
            </w:pPr>
            <w:r>
              <w:t>Firefox (Debian)</w:t>
            </w:r>
          </w:p>
          <w:p w14:paraId="11FC30C1" w14:textId="77777777" w:rsidR="00491890" w:rsidRDefault="00491890" w:rsidP="009C004A">
            <w:pPr>
              <w:pStyle w:val="ListParagraph"/>
              <w:numPr>
                <w:ilvl w:val="0"/>
                <w:numId w:val="4"/>
              </w:numPr>
            </w:pPr>
            <w:r>
              <w:t xml:space="preserve">Microsoft </w:t>
            </w:r>
            <w:r w:rsidR="003D5532">
              <w:t>word (windows)</w:t>
            </w:r>
            <w:r>
              <w:t xml:space="preserve"> </w:t>
            </w:r>
          </w:p>
          <w:p w14:paraId="4F05E8B3" w14:textId="77777777" w:rsidR="00783471" w:rsidRDefault="00783471" w:rsidP="009C004A">
            <w:pPr>
              <w:pStyle w:val="ListParagraph"/>
              <w:numPr>
                <w:ilvl w:val="0"/>
                <w:numId w:val="4"/>
              </w:numPr>
            </w:pPr>
            <w:r>
              <w:t>Survey monkey.</w:t>
            </w:r>
          </w:p>
          <w:p w14:paraId="320B4542" w14:textId="77777777" w:rsidR="00A436E7" w:rsidRDefault="00046C5E" w:rsidP="009C004A">
            <w:pPr>
              <w:pStyle w:val="ListParagraph"/>
              <w:numPr>
                <w:ilvl w:val="0"/>
                <w:numId w:val="4"/>
              </w:numPr>
            </w:pPr>
            <w:r>
              <w:t>Internet connection.</w:t>
            </w:r>
          </w:p>
          <w:p w14:paraId="7762B57A" w14:textId="7C9083D4" w:rsidR="00D86D11" w:rsidRDefault="00D86D11" w:rsidP="009C004A">
            <w:pPr>
              <w:pStyle w:val="ListParagraph"/>
              <w:numPr>
                <w:ilvl w:val="0"/>
                <w:numId w:val="4"/>
              </w:numPr>
            </w:pPr>
            <w:r>
              <w:t xml:space="preserve">Balsamiq </w:t>
            </w:r>
            <w:r w:rsidR="00384FEC">
              <w:t>mock-ups</w:t>
            </w:r>
            <w:r>
              <w:t xml:space="preserve"> 3</w:t>
            </w:r>
          </w:p>
        </w:tc>
      </w:tr>
      <w:tr w:rsidR="008705BE" w14:paraId="09DCF9F3" w14:textId="77777777" w:rsidTr="008705BE">
        <w:tc>
          <w:tcPr>
            <w:tcW w:w="4508" w:type="dxa"/>
          </w:tcPr>
          <w:p w14:paraId="3E94AAC7" w14:textId="15BA10AB" w:rsidR="008705BE" w:rsidRDefault="003D5532" w:rsidP="009C004A">
            <w:r>
              <w:t>Design</w:t>
            </w:r>
          </w:p>
        </w:tc>
        <w:tc>
          <w:tcPr>
            <w:tcW w:w="4508" w:type="dxa"/>
          </w:tcPr>
          <w:p w14:paraId="04A319A9" w14:textId="3B1BA3A6" w:rsidR="008705BE" w:rsidRDefault="00C84D22" w:rsidP="009C004A">
            <w:pPr>
              <w:pStyle w:val="ListParagraph"/>
              <w:numPr>
                <w:ilvl w:val="0"/>
                <w:numId w:val="6"/>
              </w:numPr>
            </w:pPr>
            <w:r>
              <w:t>Microsoft word</w:t>
            </w:r>
            <w:r w:rsidR="002F2F34">
              <w:t xml:space="preserve"> (windows)</w:t>
            </w:r>
          </w:p>
          <w:p w14:paraId="686871A7" w14:textId="6486060D" w:rsidR="00C84D22" w:rsidRDefault="00C84D22" w:rsidP="009C004A">
            <w:pPr>
              <w:pStyle w:val="ListParagraph"/>
              <w:numPr>
                <w:ilvl w:val="0"/>
                <w:numId w:val="6"/>
              </w:numPr>
            </w:pPr>
          </w:p>
        </w:tc>
      </w:tr>
      <w:tr w:rsidR="008705BE" w14:paraId="1EAD70E0" w14:textId="77777777" w:rsidTr="008705BE">
        <w:tc>
          <w:tcPr>
            <w:tcW w:w="4508" w:type="dxa"/>
          </w:tcPr>
          <w:p w14:paraId="7D6D906D" w14:textId="3330461C" w:rsidR="008705BE" w:rsidRDefault="003D5532" w:rsidP="009C004A">
            <w:r>
              <w:t>Implementation</w:t>
            </w:r>
          </w:p>
        </w:tc>
        <w:tc>
          <w:tcPr>
            <w:tcW w:w="4508" w:type="dxa"/>
          </w:tcPr>
          <w:p w14:paraId="077EA532" w14:textId="77777777" w:rsidR="008705BE" w:rsidRDefault="003D5532" w:rsidP="009C004A">
            <w:pPr>
              <w:pStyle w:val="ListParagraph"/>
              <w:numPr>
                <w:ilvl w:val="0"/>
                <w:numId w:val="5"/>
              </w:numPr>
            </w:pPr>
            <w:r>
              <w:t>Visual studio code 1.38.1</w:t>
            </w:r>
          </w:p>
          <w:p w14:paraId="47FA5562" w14:textId="0B07A20E" w:rsidR="003D5532" w:rsidRDefault="003D5532" w:rsidP="009C004A">
            <w:pPr>
              <w:pStyle w:val="ListParagraph"/>
              <w:numPr>
                <w:ilvl w:val="0"/>
                <w:numId w:val="5"/>
              </w:numPr>
            </w:pPr>
            <w:r>
              <w:t xml:space="preserve">Python 3.7 with scrapy and </w:t>
            </w:r>
            <w:r w:rsidR="00C84D22">
              <w:t>MySQL</w:t>
            </w:r>
            <w:r>
              <w:t xml:space="preserve"> installed</w:t>
            </w:r>
          </w:p>
          <w:p w14:paraId="31012D00" w14:textId="77777777" w:rsidR="003D5532" w:rsidRDefault="003D5532" w:rsidP="009C004A">
            <w:pPr>
              <w:pStyle w:val="ListParagraph"/>
              <w:numPr>
                <w:ilvl w:val="0"/>
                <w:numId w:val="5"/>
              </w:numPr>
            </w:pPr>
            <w:r>
              <w:t>Anaconda environment</w:t>
            </w:r>
          </w:p>
          <w:p w14:paraId="3449FA61" w14:textId="77777777" w:rsidR="00AF1AAD" w:rsidRDefault="00AF1AAD" w:rsidP="009C004A">
            <w:pPr>
              <w:pStyle w:val="ListParagraph"/>
              <w:numPr>
                <w:ilvl w:val="0"/>
                <w:numId w:val="5"/>
              </w:numPr>
            </w:pPr>
            <w:r>
              <w:t>Google chrome</w:t>
            </w:r>
          </w:p>
          <w:p w14:paraId="7483F239" w14:textId="339ADD0D" w:rsidR="00AF1AAD" w:rsidRDefault="00AF1AAD" w:rsidP="009C004A">
            <w:pPr>
              <w:pStyle w:val="ListParagraph"/>
              <w:numPr>
                <w:ilvl w:val="0"/>
                <w:numId w:val="5"/>
              </w:numPr>
            </w:pPr>
            <w:r>
              <w:t xml:space="preserve">Git </w:t>
            </w:r>
            <w:r w:rsidRPr="00AF1AAD">
              <w:t>2.20.1.windows.1</w:t>
            </w:r>
            <w:r w:rsidR="00C4081D">
              <w:t xml:space="preserve"> for backup and version control</w:t>
            </w:r>
          </w:p>
          <w:p w14:paraId="5F45DE94" w14:textId="629898DB" w:rsidR="00AF1AAD" w:rsidRDefault="00C84D22" w:rsidP="009C004A">
            <w:pPr>
              <w:pStyle w:val="ListParagraph"/>
              <w:numPr>
                <w:ilvl w:val="0"/>
                <w:numId w:val="5"/>
              </w:numPr>
            </w:pPr>
            <w:r>
              <w:t>GitHub</w:t>
            </w:r>
            <w:r w:rsidR="00AF1AAD">
              <w:t xml:space="preserve"> account</w:t>
            </w:r>
          </w:p>
          <w:p w14:paraId="165FB81C" w14:textId="331CE3F6" w:rsidR="00C4081D" w:rsidRDefault="00C4081D" w:rsidP="009C004A">
            <w:pPr>
              <w:pStyle w:val="ListParagraph"/>
              <w:numPr>
                <w:ilvl w:val="0"/>
                <w:numId w:val="5"/>
              </w:numPr>
            </w:pPr>
            <w:r>
              <w:t>Access to official scrapy documentation</w:t>
            </w:r>
            <w:r w:rsidR="002F2F34">
              <w:t xml:space="preserve"> and tutorial</w:t>
            </w:r>
          </w:p>
          <w:p w14:paraId="6F4AABCB" w14:textId="4940A38D" w:rsidR="00C4081D" w:rsidRDefault="00C4081D" w:rsidP="009C004A">
            <w:pPr>
              <w:pStyle w:val="ListParagraph"/>
              <w:numPr>
                <w:ilvl w:val="0"/>
                <w:numId w:val="5"/>
              </w:numPr>
            </w:pPr>
            <w:r>
              <w:t xml:space="preserve">Access to </w:t>
            </w:r>
            <w:r w:rsidR="00C84D22">
              <w:t>MySQL</w:t>
            </w:r>
            <w:r w:rsidR="00A8568A">
              <w:t xml:space="preserve"> documentation.</w:t>
            </w:r>
          </w:p>
        </w:tc>
      </w:tr>
      <w:tr w:rsidR="008705BE" w14:paraId="60F12DD3" w14:textId="77777777" w:rsidTr="008705BE">
        <w:tc>
          <w:tcPr>
            <w:tcW w:w="4508" w:type="dxa"/>
          </w:tcPr>
          <w:p w14:paraId="7ED00B07" w14:textId="2BCB7C63" w:rsidR="008705BE" w:rsidRDefault="00883803" w:rsidP="009C004A">
            <w:r>
              <w:t>Testing</w:t>
            </w:r>
          </w:p>
        </w:tc>
        <w:tc>
          <w:tcPr>
            <w:tcW w:w="4508" w:type="dxa"/>
          </w:tcPr>
          <w:p w14:paraId="0E43FA97" w14:textId="77777777" w:rsidR="008705BE" w:rsidRDefault="008705BE" w:rsidP="009C004A"/>
        </w:tc>
      </w:tr>
      <w:tr w:rsidR="008705BE" w14:paraId="7EB3B789" w14:textId="77777777" w:rsidTr="008705BE">
        <w:tc>
          <w:tcPr>
            <w:tcW w:w="4508" w:type="dxa"/>
          </w:tcPr>
          <w:p w14:paraId="1F77CF9F" w14:textId="23C55D6E" w:rsidR="008705BE" w:rsidRDefault="00883803" w:rsidP="009C004A">
            <w:r>
              <w:t>Evaluation</w:t>
            </w:r>
          </w:p>
        </w:tc>
        <w:tc>
          <w:tcPr>
            <w:tcW w:w="4508" w:type="dxa"/>
          </w:tcPr>
          <w:p w14:paraId="5264C3AD" w14:textId="77777777" w:rsidR="008705BE" w:rsidRDefault="008705BE" w:rsidP="009C004A"/>
        </w:tc>
      </w:tr>
    </w:tbl>
    <w:p w14:paraId="57249BE5" w14:textId="07E84563" w:rsidR="008705BE" w:rsidRDefault="008705BE" w:rsidP="009C004A"/>
    <w:p w14:paraId="5BA4D020" w14:textId="77777777" w:rsidR="00E30395" w:rsidRDefault="00E30395" w:rsidP="009C004A">
      <w:pPr>
        <w:sectPr w:rsidR="00E30395">
          <w:pgSz w:w="11906" w:h="16838"/>
          <w:pgMar w:top="1440" w:right="1440" w:bottom="1440" w:left="1440" w:header="708" w:footer="708" w:gutter="0"/>
          <w:cols w:space="708"/>
          <w:docGrid w:linePitch="360"/>
        </w:sectPr>
      </w:pPr>
    </w:p>
    <w:p w14:paraId="62068B84" w14:textId="2ADC4465" w:rsidR="001C52F8" w:rsidRDefault="00C42D48" w:rsidP="00C42F40">
      <w:pPr>
        <w:pStyle w:val="Heading3"/>
      </w:pPr>
      <w:bookmarkStart w:id="13" w:name="_Toc32348523"/>
      <w:r>
        <w:t>Estimate of timings</w:t>
      </w:r>
      <w:bookmarkEnd w:id="13"/>
    </w:p>
    <w:p w14:paraId="593D4A11" w14:textId="3ADA4143" w:rsidR="00392AA8" w:rsidRDefault="00A76608" w:rsidP="001C52F8">
      <w:r>
        <w:rPr>
          <w:noProof/>
        </w:rPr>
        <w:drawing>
          <wp:inline distT="0" distB="0" distL="0" distR="0" wp14:anchorId="4FB0A8C7" wp14:editId="4DA85302">
            <wp:extent cx="8857615" cy="135128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857615" cy="1351280"/>
                    </a:xfrm>
                    <a:prstGeom prst="rect">
                      <a:avLst/>
                    </a:prstGeom>
                    <a:noFill/>
                    <a:ln>
                      <a:noFill/>
                    </a:ln>
                  </pic:spPr>
                </pic:pic>
              </a:graphicData>
            </a:graphic>
          </wp:inline>
        </w:drawing>
      </w:r>
    </w:p>
    <w:p w14:paraId="22DBBE2F" w14:textId="77777777" w:rsidR="002D37DC" w:rsidRDefault="002D37DC" w:rsidP="002D37DC"/>
    <w:p w14:paraId="3C641A7B" w14:textId="77777777" w:rsidR="0065204D" w:rsidRDefault="0065204D" w:rsidP="002D37DC">
      <w:pPr>
        <w:sectPr w:rsidR="0065204D" w:rsidSect="00E30395">
          <w:pgSz w:w="16838" w:h="11906" w:orient="landscape"/>
          <w:pgMar w:top="1440" w:right="1440" w:bottom="1440" w:left="1440" w:header="708" w:footer="708" w:gutter="0"/>
          <w:cols w:space="708"/>
          <w:docGrid w:linePitch="360"/>
        </w:sectPr>
      </w:pPr>
    </w:p>
    <w:p w14:paraId="536586B4" w14:textId="77777777" w:rsidR="0065204D" w:rsidRDefault="0065204D" w:rsidP="0065204D"/>
    <w:p w14:paraId="3D405D12" w14:textId="38817EF8" w:rsidR="0065204D" w:rsidRDefault="0065204D" w:rsidP="00064730">
      <w:pPr>
        <w:pStyle w:val="Heading1"/>
      </w:pPr>
      <w:bookmarkStart w:id="14" w:name="_Toc32348524"/>
      <w:r>
        <w:t>Design</w:t>
      </w:r>
      <w:bookmarkEnd w:id="14"/>
    </w:p>
    <w:p w14:paraId="6542C425" w14:textId="77777777" w:rsidR="009C329A" w:rsidRDefault="009C329A" w:rsidP="009C329A">
      <w:pPr>
        <w:sectPr w:rsidR="009C329A" w:rsidSect="001C3F49">
          <w:pgSz w:w="11906" w:h="16838"/>
          <w:pgMar w:top="1440" w:right="1440" w:bottom="1440" w:left="1440" w:header="708" w:footer="708" w:gutter="0"/>
          <w:cols w:space="708"/>
          <w:docGrid w:linePitch="360"/>
        </w:sectPr>
      </w:pPr>
    </w:p>
    <w:p w14:paraId="0CC4AD22" w14:textId="4D6BBEBE" w:rsidR="009C329A" w:rsidRDefault="009C329A" w:rsidP="009C329A"/>
    <w:p w14:paraId="3981702A" w14:textId="35B8DFBD" w:rsidR="009C329A" w:rsidRDefault="009C329A" w:rsidP="009C329A"/>
    <w:p w14:paraId="106C1F65" w14:textId="1EFD0EFB" w:rsidR="009C329A" w:rsidRDefault="009C329A" w:rsidP="009C329A"/>
    <w:p w14:paraId="6D3469E1" w14:textId="0ECECD82" w:rsidR="009C329A" w:rsidRDefault="009C329A" w:rsidP="009C329A"/>
    <w:p w14:paraId="2EAEB5F1" w14:textId="7F869D7D" w:rsidR="009C329A" w:rsidRDefault="009C329A" w:rsidP="009C329A"/>
    <w:p w14:paraId="6A54B46D" w14:textId="4E9AA8B7" w:rsidR="009C329A" w:rsidRDefault="009C329A" w:rsidP="009C329A"/>
    <w:p w14:paraId="1E475CA2" w14:textId="32B978C3" w:rsidR="009C329A" w:rsidRDefault="009C329A" w:rsidP="009C329A"/>
    <w:p w14:paraId="105A9660" w14:textId="7E47A9ED" w:rsidR="009C329A" w:rsidRDefault="009C329A" w:rsidP="009C329A"/>
    <w:p w14:paraId="1E4EED20" w14:textId="54EB9A33" w:rsidR="009C329A" w:rsidRDefault="009C329A" w:rsidP="009C329A"/>
    <w:p w14:paraId="6D876B7E" w14:textId="7F33C039" w:rsidR="009C329A" w:rsidRDefault="009C329A" w:rsidP="009C329A"/>
    <w:p w14:paraId="7F6249DB" w14:textId="78B86033" w:rsidR="009C329A" w:rsidRDefault="009C329A" w:rsidP="009C329A"/>
    <w:p w14:paraId="544F784A" w14:textId="77777777" w:rsidR="009C329A" w:rsidRPr="009C329A" w:rsidRDefault="009C329A" w:rsidP="009C329A"/>
    <w:p w14:paraId="6411F3A0" w14:textId="7F1D5423" w:rsidR="009C329A" w:rsidRDefault="00846017" w:rsidP="00817FC8">
      <w:pPr>
        <w:pStyle w:val="Heading2"/>
        <w:jc w:val="center"/>
      </w:pPr>
      <w:bookmarkStart w:id="15" w:name="_Toc32348525"/>
      <w:r>
        <w:t>Top level</w:t>
      </w:r>
      <w:r w:rsidR="00817FC8">
        <w:br/>
      </w:r>
      <w:r w:rsidR="009C329A">
        <w:t>Flow chart</w:t>
      </w:r>
      <w:bookmarkEnd w:id="15"/>
    </w:p>
    <w:p w14:paraId="1009D465" w14:textId="77777777" w:rsidR="00CE0C32" w:rsidRDefault="00CE0C32" w:rsidP="00CE0C32"/>
    <w:p w14:paraId="5D7C2354" w14:textId="3095EFD1" w:rsidR="00A1406D" w:rsidRDefault="00285637" w:rsidP="00CE0C32">
      <w:hyperlink r:id="rId16" w:anchor="G1ClvWVKe-mLrl4Z8ucf_uFjW-MpjKrxc_" w:history="1">
        <w:r w:rsidR="0037505F" w:rsidRPr="00F31F04">
          <w:rPr>
            <w:rStyle w:val="Hyperlink"/>
          </w:rPr>
          <w:t>https://www.draw.io/#G1ClvWVKe-mLrl4Z8ucf_uFjW-MpjKrxc_</w:t>
        </w:r>
      </w:hyperlink>
    </w:p>
    <w:p w14:paraId="33F48C29" w14:textId="77777777" w:rsidR="0037505F" w:rsidRDefault="0037505F" w:rsidP="0037505F"/>
    <w:p w14:paraId="27879151" w14:textId="5570A523" w:rsidR="00A1406D" w:rsidRPr="0037505F" w:rsidRDefault="00A1406D" w:rsidP="0037505F">
      <w:pPr>
        <w:sectPr w:rsidR="00A1406D" w:rsidRPr="0037505F" w:rsidSect="009C329A">
          <w:type w:val="continuous"/>
          <w:pgSz w:w="11906" w:h="16838"/>
          <w:pgMar w:top="1440" w:right="1440" w:bottom="1440" w:left="1440" w:header="708" w:footer="708" w:gutter="0"/>
          <w:cols w:space="708"/>
          <w:docGrid w:linePitch="360"/>
        </w:sectPr>
      </w:pPr>
    </w:p>
    <w:p w14:paraId="6A2108B7" w14:textId="1058537D" w:rsidR="009C329A" w:rsidRPr="009C329A" w:rsidRDefault="009C329A" w:rsidP="009C329A"/>
    <w:p w14:paraId="79B1A963" w14:textId="07320BA4" w:rsidR="00234609" w:rsidRPr="00234609" w:rsidRDefault="00465121" w:rsidP="00C42F40">
      <w:pPr>
        <w:pStyle w:val="Heading2"/>
      </w:pPr>
      <w:bookmarkStart w:id="16" w:name="_Toc32348526"/>
      <w:r>
        <w:t>Data structures.</w:t>
      </w:r>
      <w:bookmarkEnd w:id="16"/>
    </w:p>
    <w:p w14:paraId="70CA5B5A" w14:textId="1E1F7712" w:rsidR="00197AA2" w:rsidRDefault="00197AA2" w:rsidP="00197AA2"/>
    <w:tbl>
      <w:tblPr>
        <w:tblStyle w:val="GridTable4"/>
        <w:tblW w:w="0" w:type="auto"/>
        <w:tblLook w:val="04A0" w:firstRow="1" w:lastRow="0" w:firstColumn="1" w:lastColumn="0" w:noHBand="0" w:noVBand="1"/>
      </w:tblPr>
      <w:tblGrid>
        <w:gridCol w:w="4424"/>
      </w:tblGrid>
      <w:tr w:rsidR="004E3B9B" w14:paraId="3259D5FB" w14:textId="77777777" w:rsidTr="000B44D7">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4424" w:type="dxa"/>
          </w:tcPr>
          <w:p w14:paraId="5A1352BC" w14:textId="21C10F5F" w:rsidR="004E3B9B" w:rsidRDefault="00DF1080" w:rsidP="000B44D7">
            <w:r>
              <w:t>U</w:t>
            </w:r>
            <w:r w:rsidR="00515BD4">
              <w:t>I</w:t>
            </w:r>
          </w:p>
        </w:tc>
      </w:tr>
      <w:tr w:rsidR="004E3B9B" w14:paraId="2EA3141A" w14:textId="77777777" w:rsidTr="000B44D7">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424" w:type="dxa"/>
          </w:tcPr>
          <w:p w14:paraId="23846374" w14:textId="0BADAF36" w:rsidR="004E3B9B" w:rsidRDefault="004C382E" w:rsidP="000B44D7">
            <w:pPr>
              <w:rPr>
                <w:b w:val="0"/>
                <w:bCs w:val="0"/>
              </w:rPr>
            </w:pPr>
            <w:r>
              <w:t>+sectionName</w:t>
            </w:r>
          </w:p>
          <w:p w14:paraId="18F4F71D" w14:textId="77777777" w:rsidR="004C382E" w:rsidRDefault="004C382E" w:rsidP="000B44D7">
            <w:pPr>
              <w:rPr>
                <w:b w:val="0"/>
                <w:bCs w:val="0"/>
              </w:rPr>
            </w:pPr>
            <w:r>
              <w:t>-contents</w:t>
            </w:r>
          </w:p>
          <w:p w14:paraId="4CEB1AF4" w14:textId="77777777" w:rsidR="004C382E" w:rsidRDefault="004C382E" w:rsidP="000B44D7">
            <w:pPr>
              <w:rPr>
                <w:b w:val="0"/>
                <w:bCs w:val="0"/>
              </w:rPr>
            </w:pPr>
            <w:r>
              <w:t>-prompt</w:t>
            </w:r>
          </w:p>
          <w:p w14:paraId="3F9412D4" w14:textId="70631432" w:rsidR="004C382E" w:rsidRDefault="004C382E" w:rsidP="000B44D7">
            <w:r>
              <w:t>-</w:t>
            </w:r>
            <w:r w:rsidR="00F41638">
              <w:t>commands</w:t>
            </w:r>
          </w:p>
        </w:tc>
      </w:tr>
      <w:tr w:rsidR="004E3B9B" w14:paraId="3DCFBD48" w14:textId="77777777" w:rsidTr="000B44D7">
        <w:trPr>
          <w:trHeight w:val="427"/>
        </w:trPr>
        <w:tc>
          <w:tcPr>
            <w:cnfStyle w:val="001000000000" w:firstRow="0" w:lastRow="0" w:firstColumn="1" w:lastColumn="0" w:oddVBand="0" w:evenVBand="0" w:oddHBand="0" w:evenHBand="0" w:firstRowFirstColumn="0" w:firstRowLastColumn="0" w:lastRowFirstColumn="0" w:lastRowLastColumn="0"/>
            <w:tcW w:w="4424" w:type="dxa"/>
          </w:tcPr>
          <w:p w14:paraId="174CB288" w14:textId="749F58CA" w:rsidR="004E3B9B" w:rsidRDefault="00F41638" w:rsidP="000B44D7">
            <w:pPr>
              <w:rPr>
                <w:b w:val="0"/>
                <w:bCs w:val="0"/>
              </w:rPr>
            </w:pPr>
            <w:r>
              <w:t>+UI</w:t>
            </w:r>
            <w:r w:rsidR="00C52A55">
              <w:t>(</w:t>
            </w:r>
            <w:r w:rsidR="006678D4">
              <w:t>section</w:t>
            </w:r>
            <w:r w:rsidR="00C52A55">
              <w:t>)</w:t>
            </w:r>
          </w:p>
          <w:p w14:paraId="0E2B02CC" w14:textId="565AC5CC" w:rsidR="00F41638" w:rsidRDefault="00F41638" w:rsidP="000B44D7">
            <w:pPr>
              <w:rPr>
                <w:b w:val="0"/>
                <w:bCs w:val="0"/>
              </w:rPr>
            </w:pPr>
            <w:r>
              <w:t>+setContents(contentText)</w:t>
            </w:r>
          </w:p>
          <w:p w14:paraId="73630749" w14:textId="0D6CAC1B" w:rsidR="00F41638" w:rsidRDefault="00F41638" w:rsidP="000B44D7">
            <w:pPr>
              <w:rPr>
                <w:b w:val="0"/>
                <w:bCs w:val="0"/>
              </w:rPr>
            </w:pPr>
            <w:r>
              <w:t>+setCommands(prompt, **kwargs)</w:t>
            </w:r>
          </w:p>
          <w:p w14:paraId="1D134BB2" w14:textId="6BD4DC78" w:rsidR="00F41638" w:rsidRDefault="00F41638" w:rsidP="000B44D7">
            <w:pPr>
              <w:rPr>
                <w:b w:val="0"/>
                <w:bCs w:val="0"/>
              </w:rPr>
            </w:pPr>
            <w:r>
              <w:t>+ShowUI(acceptCommands)</w:t>
            </w:r>
          </w:p>
          <w:p w14:paraId="163657B7" w14:textId="186FA574" w:rsidR="00F41638" w:rsidRDefault="00F41638" w:rsidP="000B44D7"/>
        </w:tc>
      </w:tr>
    </w:tbl>
    <w:tbl>
      <w:tblPr>
        <w:tblStyle w:val="GridTable4"/>
        <w:tblpPr w:leftFromText="180" w:rightFromText="180" w:vertAnchor="text" w:horzAnchor="margin" w:tblpXSpec="right" w:tblpY="-2883"/>
        <w:tblW w:w="0" w:type="auto"/>
        <w:tblLook w:val="04A0" w:firstRow="1" w:lastRow="0" w:firstColumn="1" w:lastColumn="0" w:noHBand="0" w:noVBand="1"/>
      </w:tblPr>
      <w:tblGrid>
        <w:gridCol w:w="4265"/>
      </w:tblGrid>
      <w:tr w:rsidR="008421D5" w14:paraId="2017D6FB" w14:textId="77777777" w:rsidTr="008421D5">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265" w:type="dxa"/>
          </w:tcPr>
          <w:p w14:paraId="0DC029FF" w14:textId="77777777" w:rsidR="008421D5" w:rsidRDefault="008421D5" w:rsidP="008421D5">
            <w:r>
              <w:t>NoodleMap</w:t>
            </w:r>
          </w:p>
        </w:tc>
      </w:tr>
      <w:tr w:rsidR="008421D5" w14:paraId="7BA6D474" w14:textId="77777777" w:rsidTr="008421D5">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4265" w:type="dxa"/>
          </w:tcPr>
          <w:p w14:paraId="4D9F2FA1" w14:textId="77777777" w:rsidR="008421D5" w:rsidRDefault="008421D5" w:rsidP="008421D5">
            <w:r>
              <w:t>+edges</w:t>
            </w:r>
          </w:p>
          <w:p w14:paraId="6EF30229" w14:textId="77777777" w:rsidR="008421D5" w:rsidRDefault="008421D5" w:rsidP="008421D5">
            <w:r>
              <w:t>-Matrix</w:t>
            </w:r>
          </w:p>
        </w:tc>
      </w:tr>
      <w:tr w:rsidR="008421D5" w14:paraId="3FE0E602" w14:textId="77777777" w:rsidTr="008421D5">
        <w:trPr>
          <w:trHeight w:val="1251"/>
        </w:trPr>
        <w:tc>
          <w:tcPr>
            <w:cnfStyle w:val="001000000000" w:firstRow="0" w:lastRow="0" w:firstColumn="1" w:lastColumn="0" w:oddVBand="0" w:evenVBand="0" w:oddHBand="0" w:evenHBand="0" w:firstRowFirstColumn="0" w:firstRowLastColumn="0" w:lastRowFirstColumn="0" w:lastRowLastColumn="0"/>
            <w:tcW w:w="4265" w:type="dxa"/>
          </w:tcPr>
          <w:p w14:paraId="4A316631" w14:textId="77777777" w:rsidR="008421D5" w:rsidRDefault="008421D5" w:rsidP="008421D5">
            <w:pPr>
              <w:rPr>
                <w:b w:val="0"/>
                <w:bCs w:val="0"/>
              </w:rPr>
            </w:pPr>
            <w:r>
              <w:t>+ NoodleMap()</w:t>
            </w:r>
          </w:p>
          <w:p w14:paraId="642A4FF9" w14:textId="32C1C527" w:rsidR="008421D5" w:rsidRDefault="008421D5" w:rsidP="008421D5">
            <w:pPr>
              <w:rPr>
                <w:b w:val="0"/>
                <w:bCs w:val="0"/>
              </w:rPr>
            </w:pPr>
            <w:r w:rsidRPr="00CD0E95">
              <w:rPr>
                <w:b w:val="0"/>
                <w:bCs w:val="0"/>
              </w:rPr>
              <w:t>-</w:t>
            </w:r>
            <w:r>
              <w:t xml:space="preserve"> add_edge(</w:t>
            </w:r>
            <w:r w:rsidR="00F031E5">
              <w:t>originNoodle, destinationNoodle</w:t>
            </w:r>
            <w:r>
              <w:t>)</w:t>
            </w:r>
          </w:p>
          <w:p w14:paraId="4EB525EF" w14:textId="77684907" w:rsidR="009E5E7F" w:rsidRDefault="009E5E7F" w:rsidP="008421D5">
            <w:pPr>
              <w:rPr>
                <w:b w:val="0"/>
              </w:rPr>
            </w:pPr>
            <w:r>
              <w:rPr>
                <w:bCs w:val="0"/>
              </w:rPr>
              <w:t>-</w:t>
            </w:r>
            <w:r w:rsidR="00EA22F9">
              <w:rPr>
                <w:bCs w:val="0"/>
              </w:rPr>
              <w:t>m</w:t>
            </w:r>
            <w:r>
              <w:rPr>
                <w:bCs w:val="0"/>
              </w:rPr>
              <w:t>erge</w:t>
            </w:r>
            <w:r w:rsidR="009860B1">
              <w:rPr>
                <w:bCs w:val="0"/>
              </w:rPr>
              <w:t>(left,</w:t>
            </w:r>
            <w:r w:rsidR="00906DED">
              <w:rPr>
                <w:bCs w:val="0"/>
              </w:rPr>
              <w:t xml:space="preserve"> </w:t>
            </w:r>
            <w:r w:rsidR="009860B1">
              <w:rPr>
                <w:bCs w:val="0"/>
              </w:rPr>
              <w:t>right)</w:t>
            </w:r>
          </w:p>
          <w:p w14:paraId="404AAF53" w14:textId="3FCD01D8" w:rsidR="009E5E7F" w:rsidRPr="009E5E7F" w:rsidRDefault="009E5E7F" w:rsidP="008421D5">
            <w:pPr>
              <w:rPr>
                <w:bCs w:val="0"/>
              </w:rPr>
            </w:pPr>
            <w:r>
              <w:rPr>
                <w:bCs w:val="0"/>
              </w:rPr>
              <w:t>-</w:t>
            </w:r>
            <w:r w:rsidR="00EA22F9">
              <w:rPr>
                <w:bCs w:val="0"/>
              </w:rPr>
              <w:t>m</w:t>
            </w:r>
            <w:r>
              <w:rPr>
                <w:bCs w:val="0"/>
              </w:rPr>
              <w:t>ergeSort</w:t>
            </w:r>
            <w:r w:rsidR="009860B1">
              <w:rPr>
                <w:bCs w:val="0"/>
              </w:rPr>
              <w:t>(array)</w:t>
            </w:r>
          </w:p>
          <w:p w14:paraId="3AC09569" w14:textId="082FBD30" w:rsidR="0083752C" w:rsidRDefault="0083752C" w:rsidP="008421D5">
            <w:pPr>
              <w:rPr>
                <w:b w:val="0"/>
                <w:bCs w:val="0"/>
              </w:rPr>
            </w:pPr>
            <w:r>
              <w:t>+load</w:t>
            </w:r>
            <w:r w:rsidR="00DF4EB6">
              <w:t>CSV</w:t>
            </w:r>
            <w:r>
              <w:t>(</w:t>
            </w:r>
            <w:r w:rsidR="00F031E5">
              <w:t>filename)</w:t>
            </w:r>
          </w:p>
          <w:p w14:paraId="519B4CF2" w14:textId="4DE3AF1D" w:rsidR="009E5E7F" w:rsidRPr="009E5E7F" w:rsidRDefault="00DF4EB6" w:rsidP="008421D5">
            <w:pPr>
              <w:rPr>
                <w:b w:val="0"/>
                <w:bCs w:val="0"/>
              </w:rPr>
            </w:pPr>
            <w:r>
              <w:t>+loadDatabase(TableName)</w:t>
            </w:r>
          </w:p>
          <w:p w14:paraId="464AEC0F" w14:textId="2AFB8C8B" w:rsidR="008421D5" w:rsidRDefault="008421D5" w:rsidP="008421D5">
            <w:pPr>
              <w:rPr>
                <w:b w:val="0"/>
                <w:bCs w:val="0"/>
              </w:rPr>
            </w:pPr>
            <w:r>
              <w:t>+ dijkstra(start</w:t>
            </w:r>
            <w:r w:rsidR="00414F4D">
              <w:t>N</w:t>
            </w:r>
            <w:r>
              <w:t>o</w:t>
            </w:r>
            <w:r w:rsidR="004F2AA2">
              <w:t>o</w:t>
            </w:r>
            <w:r>
              <w:t>d</w:t>
            </w:r>
            <w:r w:rsidR="004F2AA2">
              <w:t>l</w:t>
            </w:r>
            <w:r>
              <w:t>e, end</w:t>
            </w:r>
            <w:r w:rsidR="00414F4D">
              <w:t>N</w:t>
            </w:r>
            <w:r w:rsidR="0053607D">
              <w:t>o</w:t>
            </w:r>
            <w:r>
              <w:t>od</w:t>
            </w:r>
            <w:r w:rsidR="0053607D">
              <w:t>l</w:t>
            </w:r>
            <w:r>
              <w:t>e)</w:t>
            </w:r>
          </w:p>
          <w:p w14:paraId="434EC4CE" w14:textId="77777777" w:rsidR="008421D5" w:rsidRDefault="008421D5" w:rsidP="008421D5">
            <w:r>
              <w:t>+ returnMap(sort)</w:t>
            </w:r>
          </w:p>
        </w:tc>
      </w:tr>
    </w:tbl>
    <w:p w14:paraId="1126FFAB" w14:textId="77777777" w:rsidR="00DD04F4" w:rsidRDefault="004E3B9B" w:rsidP="00A83C22">
      <w:r>
        <w:t xml:space="preserve"> </w:t>
      </w:r>
    </w:p>
    <w:p w14:paraId="2BDE5646" w14:textId="77777777" w:rsidR="00DD04F4" w:rsidRDefault="00DD04F4" w:rsidP="00A83C22"/>
    <w:p w14:paraId="25DF7F8A" w14:textId="77777777" w:rsidR="00DD04F4" w:rsidRDefault="00DD04F4" w:rsidP="00A83C22"/>
    <w:p w14:paraId="6CCAB998" w14:textId="77777777" w:rsidR="00DD04F4" w:rsidRDefault="00DD04F4" w:rsidP="00A83C22"/>
    <w:p w14:paraId="78AE8F29" w14:textId="77777777" w:rsidR="00004D76" w:rsidRDefault="00004D76" w:rsidP="006927E9">
      <w:pPr>
        <w:pStyle w:val="Heading2"/>
        <w:sectPr w:rsidR="00004D76" w:rsidSect="009C329A">
          <w:pgSz w:w="11906" w:h="16838"/>
          <w:pgMar w:top="1440" w:right="1440" w:bottom="1440" w:left="1440" w:header="708" w:footer="708" w:gutter="0"/>
          <w:cols w:space="708"/>
          <w:docGrid w:linePitch="360"/>
        </w:sectPr>
      </w:pPr>
    </w:p>
    <w:p w14:paraId="625E18E1" w14:textId="626C08BC" w:rsidR="00DD04F4" w:rsidRDefault="00902094" w:rsidP="006927E9">
      <w:pPr>
        <w:pStyle w:val="Heading2"/>
      </w:pPr>
      <w:r>
        <w:t>UI Design</w:t>
      </w:r>
    </w:p>
    <w:p w14:paraId="65981146" w14:textId="7CFE4191" w:rsidR="00C85489" w:rsidRPr="00C85489" w:rsidRDefault="00C85489" w:rsidP="00C85489">
      <w:r>
        <w:t xml:space="preserve">The UI for this project is intended to be simple and entirely </w:t>
      </w:r>
      <w:r w:rsidR="00D80ED1">
        <w:t>executable</w:t>
      </w:r>
      <w:r>
        <w:t xml:space="preserve"> through command prompt/ terminal.</w:t>
      </w:r>
      <w:r w:rsidR="00D80ED1">
        <w:t xml:space="preserve"> The idea behind having the two modes, is that if you simply use the terminal mode with no UI then you can pipe the output into a file, which documents all the results of the scrape, and the path or the map of the linked webpages.</w:t>
      </w:r>
    </w:p>
    <w:p w14:paraId="420AF404" w14:textId="286C130B" w:rsidR="004C54F3" w:rsidRDefault="001449BB" w:rsidP="004C54F3">
      <w:pPr>
        <w:pStyle w:val="Heading3"/>
      </w:pPr>
      <w:r>
        <w:t>Execution through terminal with no generated UI</w:t>
      </w:r>
    </w:p>
    <w:p w14:paraId="552367E2" w14:textId="72BE87CC" w:rsidR="001277FE" w:rsidRPr="001277FE" w:rsidRDefault="001277FE" w:rsidP="001277FE">
      <w:r>
        <w:t xml:space="preserve">The purpose of the execution through the terminal without the </w:t>
      </w:r>
      <w:r w:rsidR="00B6317D">
        <w:t>UI</w:t>
      </w:r>
      <w:r>
        <w:t xml:space="preserve"> is to allow for easy piping into programs or using this code as a module.</w:t>
      </w:r>
    </w:p>
    <w:p w14:paraId="1A8BC42D" w14:textId="050BA3AC" w:rsidR="00004D76" w:rsidRPr="002E0A64" w:rsidRDefault="002E0A64" w:rsidP="002E0A64">
      <w:r>
        <w:t xml:space="preserve">This is the help screen that is displayed upon passing </w:t>
      </w:r>
      <w:r w:rsidRPr="002E0A64">
        <w:rPr>
          <w:rStyle w:val="CodeSnippetChar"/>
        </w:rPr>
        <w:t xml:space="preserve">-h </w:t>
      </w:r>
      <w:r>
        <w:t xml:space="preserve">or </w:t>
      </w:r>
      <w:r w:rsidRPr="002E0A64">
        <w:rPr>
          <w:rStyle w:val="CodeSnippetChar"/>
        </w:rPr>
        <w:t xml:space="preserve">–help </w:t>
      </w:r>
      <w:r>
        <w:t>to the program</w:t>
      </w:r>
      <w:r w:rsidR="00004D76">
        <w:t>.</w:t>
      </w:r>
    </w:p>
    <w:p w14:paraId="6EC87E99" w14:textId="2E3335FF" w:rsidR="000514A1" w:rsidRDefault="00C559BD" w:rsidP="00004D76">
      <w:r>
        <w:rPr>
          <w:noProof/>
        </w:rPr>
        <w:drawing>
          <wp:inline distT="0" distB="0" distL="0" distR="0" wp14:anchorId="69CFD300" wp14:editId="69B05ED6">
            <wp:extent cx="5727700" cy="2493010"/>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2493010"/>
                    </a:xfrm>
                    <a:prstGeom prst="rect">
                      <a:avLst/>
                    </a:prstGeom>
                    <a:noFill/>
                    <a:ln>
                      <a:noFill/>
                    </a:ln>
                  </pic:spPr>
                </pic:pic>
              </a:graphicData>
            </a:graphic>
          </wp:inline>
        </w:drawing>
      </w:r>
    </w:p>
    <w:p w14:paraId="77FE006D" w14:textId="7C0A9078" w:rsidR="00380D43" w:rsidRDefault="00004D76" w:rsidP="00E6653F">
      <w:r>
        <w:t>Note how the program has exited after this. The terminal mode requires correct input from the user to execute.</w:t>
      </w:r>
      <w:r w:rsidR="00C559BD">
        <w:t xml:space="preserve"> If the user inputs the incorrect parameters, then an error message will be shown that</w:t>
      </w:r>
      <w:r w:rsidR="00E6653F">
        <w:t xml:space="preserve"> shows the basic usage and then says </w:t>
      </w:r>
      <w:r w:rsidR="00E6653F" w:rsidRPr="00E6653F">
        <w:rPr>
          <w:rStyle w:val="CodeSnippetChar"/>
        </w:rPr>
        <w:t>error: unrecognized arguments:</w:t>
      </w:r>
      <w:r w:rsidR="00E6653F" w:rsidRPr="00E6653F">
        <w:t xml:space="preserve"> a</w:t>
      </w:r>
      <w:r w:rsidR="00E6653F">
        <w:t>nd what the user inputted.</w:t>
      </w:r>
    </w:p>
    <w:p w14:paraId="232C0ECB" w14:textId="6F618FF6" w:rsidR="00ED7321" w:rsidRDefault="00ED7321" w:rsidP="007536B6">
      <w:r>
        <w:t xml:space="preserve">Upon the user putting all the correct parameters, the first part of the </w:t>
      </w:r>
      <w:r w:rsidR="005767B9">
        <w:t>Start-up</w:t>
      </w:r>
      <w:r>
        <w:t xml:space="preserve"> is executed (see Pseudocode for Start Up)</w:t>
      </w:r>
      <w:r w:rsidR="00F16CF0">
        <w:t>.</w:t>
      </w:r>
    </w:p>
    <w:p w14:paraId="02678BC0" w14:textId="0AE4647C" w:rsidR="00895500" w:rsidRDefault="001449BB" w:rsidP="007536B6">
      <w:r>
        <w:t xml:space="preserve">The user types their commands into the terminal as is </w:t>
      </w:r>
      <w:r w:rsidR="00895500">
        <w:t>shown by the &gt;_</w:t>
      </w:r>
      <w:r w:rsidR="004D241E">
        <w:t xml:space="preserve"> </w:t>
      </w:r>
    </w:p>
    <w:p w14:paraId="03FEEE16" w14:textId="5D56790F" w:rsidR="00895500" w:rsidRDefault="00895500" w:rsidP="007536B6">
      <w:r>
        <w:t xml:space="preserve">Actual execution for the pathfinder would be executed as such: </w:t>
      </w:r>
      <w:r w:rsidRPr="006E033B">
        <w:rPr>
          <w:rStyle w:val="CodeSnippetChar"/>
        </w:rPr>
        <w:t xml:space="preserve">python dijkstra.py --mode pathfinder --reindex True --start </w:t>
      </w:r>
      <w:hyperlink r:id="rId18" w:history="1">
        <w:r w:rsidR="00887AB5" w:rsidRPr="006E033B">
          <w:rPr>
            <w:rStyle w:val="CodeSnippetChar"/>
          </w:rPr>
          <w:t>https://en.wikipedia.org/wiki/Computer_science</w:t>
        </w:r>
      </w:hyperlink>
      <w:r w:rsidR="00887AB5" w:rsidRPr="006E033B">
        <w:rPr>
          <w:rStyle w:val="CodeSnippetChar"/>
        </w:rPr>
        <w:t xml:space="preserve"> --end </w:t>
      </w:r>
      <w:hyperlink r:id="rId19" w:history="1">
        <w:r w:rsidR="00887AB5" w:rsidRPr="006E033B">
          <w:rPr>
            <w:rStyle w:val="CodeSnippetChar"/>
          </w:rPr>
          <w:t>https://en.wikipedia.org/wiki/Computer_architecture</w:t>
        </w:r>
      </w:hyperlink>
      <w:r w:rsidR="00887AB5" w:rsidRPr="006E033B">
        <w:rPr>
          <w:rStyle w:val="CodeSnippetChar"/>
        </w:rPr>
        <w:t xml:space="preserve"> --jumps 2</w:t>
      </w:r>
      <w:r>
        <w:t xml:space="preserve"> </w:t>
      </w:r>
    </w:p>
    <w:p w14:paraId="16AC3024" w14:textId="14134B00" w:rsidR="001449BB" w:rsidRDefault="006039BD" w:rsidP="007536B6">
      <w:r>
        <w:t xml:space="preserve">All these parameters will be passed into the </w:t>
      </w:r>
      <w:r w:rsidR="001744F4">
        <w:t>start-up</w:t>
      </w:r>
      <w:r>
        <w:t xml:space="preserve"> </w:t>
      </w:r>
      <w:r w:rsidR="00985BDD">
        <w:t>section and</w:t>
      </w:r>
      <w:r>
        <w:t xml:space="preserve"> parsed into variables which will then be passed to the scraper and the objects required to execute the function.</w:t>
      </w:r>
    </w:p>
    <w:p w14:paraId="13B2A09D" w14:textId="66F25A95" w:rsidR="004256DE" w:rsidRDefault="001277FE" w:rsidP="007536B6">
      <w:r>
        <w:t>Note that the dropping of all the tables is not available through command line due to it being too easy for the user to commit an action without confirming it.</w:t>
      </w:r>
      <w:r w:rsidR="005E68FC">
        <w:t xml:space="preserve"> </w:t>
      </w:r>
    </w:p>
    <w:p w14:paraId="5CCAB02E" w14:textId="40F5A57C" w:rsidR="004256DE" w:rsidRDefault="003C383A" w:rsidP="004256DE">
      <w:pPr>
        <w:pStyle w:val="Heading3"/>
      </w:pPr>
      <w:r>
        <w:t>Execution through</w:t>
      </w:r>
      <w:r w:rsidR="004256DE">
        <w:t xml:space="preserve"> </w:t>
      </w:r>
      <w:r w:rsidR="00985BDD">
        <w:t>text-based</w:t>
      </w:r>
      <w:r w:rsidR="004256DE">
        <w:t xml:space="preserve"> UI in terminal</w:t>
      </w:r>
    </w:p>
    <w:p w14:paraId="0C4A262B" w14:textId="127FAC32" w:rsidR="004256DE" w:rsidRPr="004256DE" w:rsidRDefault="004256DE" w:rsidP="004256DE">
      <w:r>
        <w:t xml:space="preserve">This is the UI that is shown upon start up, when no parameters are passed </w:t>
      </w:r>
      <w:r w:rsidR="007F2F76">
        <w:t>to the program.</w:t>
      </w:r>
    </w:p>
    <w:p w14:paraId="48379F77" w14:textId="1DA16C4C" w:rsidR="004256DE" w:rsidRDefault="004256DE" w:rsidP="004256DE">
      <w:r>
        <w:rPr>
          <w:noProof/>
        </w:rPr>
        <w:drawing>
          <wp:inline distT="0" distB="0" distL="0" distR="0" wp14:anchorId="0C7616E6" wp14:editId="49A6BFEE">
            <wp:extent cx="5727700" cy="2493010"/>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2493010"/>
                    </a:xfrm>
                    <a:prstGeom prst="rect">
                      <a:avLst/>
                    </a:prstGeom>
                    <a:noFill/>
                    <a:ln>
                      <a:noFill/>
                    </a:ln>
                  </pic:spPr>
                </pic:pic>
              </a:graphicData>
            </a:graphic>
          </wp:inline>
        </w:drawing>
      </w:r>
    </w:p>
    <w:p w14:paraId="23EC43B1" w14:textId="4F0D82FB" w:rsidR="001744F4" w:rsidRDefault="0025232A" w:rsidP="004256DE">
      <w:r>
        <w:t xml:space="preserve">The UI is generated by the </w:t>
      </w:r>
      <w:r w:rsidRPr="0025232A">
        <w:rPr>
          <w:rStyle w:val="CodeSnippetChar"/>
        </w:rPr>
        <w:t>showUi</w:t>
      </w:r>
      <w:r>
        <w:t xml:space="preserve"> method of the </w:t>
      </w:r>
      <w:r w:rsidRPr="00081147">
        <w:rPr>
          <w:rStyle w:val="CodeSnippetChar"/>
        </w:rPr>
        <w:t>UI</w:t>
      </w:r>
      <w:r>
        <w:t xml:space="preserve"> class. In this case it is being generated by the </w:t>
      </w:r>
      <w:r w:rsidRPr="00081147">
        <w:rPr>
          <w:rStyle w:val="CodeSnippetChar"/>
        </w:rPr>
        <w:t>mainMenu</w:t>
      </w:r>
      <w:r>
        <w:t xml:space="preserve"> object.</w:t>
      </w:r>
      <w:r w:rsidR="00081147">
        <w:t xml:space="preserve"> The UI will take in the users input and then check if their input is in the </w:t>
      </w:r>
      <w:r w:rsidR="00081147" w:rsidRPr="00081147">
        <w:rPr>
          <w:rStyle w:val="CodeSnippetChar"/>
        </w:rPr>
        <w:t>commands</w:t>
      </w:r>
      <w:r w:rsidR="00081147">
        <w:t xml:space="preserve"> instance variable</w:t>
      </w:r>
      <w:r w:rsidR="006D7BB8">
        <w:t xml:space="preserve"> of the </w:t>
      </w:r>
      <w:r w:rsidR="006D7BB8" w:rsidRPr="006D7BB8">
        <w:rPr>
          <w:rStyle w:val="CodeSnippetChar"/>
        </w:rPr>
        <w:t>mainMenu</w:t>
      </w:r>
      <w:r w:rsidR="006D7BB8">
        <w:t xml:space="preserve"> object</w:t>
      </w:r>
      <w:r w:rsidR="001D72C3">
        <w:t xml:space="preserve"> and</w:t>
      </w:r>
      <w:r w:rsidR="00081147">
        <w:t xml:space="preserve"> call the associated function. </w:t>
      </w:r>
      <w:r w:rsidR="00750CD0">
        <w:t xml:space="preserve">If the command is not in </w:t>
      </w:r>
      <w:r w:rsidR="00750CD0" w:rsidRPr="00750CD0">
        <w:rPr>
          <w:rStyle w:val="CodeSnippetChar"/>
        </w:rPr>
        <w:t>commands</w:t>
      </w:r>
      <w:r w:rsidR="00750CD0" w:rsidRPr="00750CD0">
        <w:t xml:space="preserve"> then</w:t>
      </w:r>
      <w:r w:rsidR="00750CD0">
        <w:t xml:space="preserve"> the program will ask to insert a valid option and it will show the main menu again.</w:t>
      </w:r>
    </w:p>
    <w:p w14:paraId="119D633F" w14:textId="366ABB52" w:rsidR="00081147" w:rsidRDefault="00081147" w:rsidP="004256DE">
      <w:r>
        <w:t>The help function will display what the commands do.</w:t>
      </w:r>
      <w:r w:rsidR="00D21BB0">
        <w:t xml:space="preserve"> </w:t>
      </w:r>
    </w:p>
    <w:p w14:paraId="14BA5B1B" w14:textId="60A5F0C3" w:rsidR="007D1E7B" w:rsidRDefault="007D1E7B" w:rsidP="004256DE">
      <w:r>
        <w:rPr>
          <w:noProof/>
        </w:rPr>
        <w:drawing>
          <wp:inline distT="0" distB="0" distL="0" distR="0" wp14:anchorId="39A8C155" wp14:editId="2CD0C86E">
            <wp:extent cx="5727700" cy="2570480"/>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2570480"/>
                    </a:xfrm>
                    <a:prstGeom prst="rect">
                      <a:avLst/>
                    </a:prstGeom>
                    <a:noFill/>
                    <a:ln>
                      <a:noFill/>
                    </a:ln>
                  </pic:spPr>
                </pic:pic>
              </a:graphicData>
            </a:graphic>
          </wp:inline>
        </w:drawing>
      </w:r>
    </w:p>
    <w:p w14:paraId="71B52AD0" w14:textId="2DF244A0" w:rsidR="00376C4D" w:rsidRDefault="00376C4D" w:rsidP="004256DE">
      <w:r>
        <w:t>The program will then quit</w:t>
      </w:r>
      <w:r w:rsidR="00002B2C">
        <w:t xml:space="preserve"> without receiving user input</w:t>
      </w:r>
      <w:r>
        <w:t>.</w:t>
      </w:r>
    </w:p>
    <w:p w14:paraId="633C08F2" w14:textId="6C3FF644" w:rsidR="007803D5" w:rsidRDefault="007803D5" w:rsidP="004256DE">
      <w:r>
        <w:t xml:space="preserve">If </w:t>
      </w:r>
      <w:r w:rsidR="000A5F91">
        <w:t>the pathfinder mode is selected</w:t>
      </w:r>
    </w:p>
    <w:p w14:paraId="0810D4F6" w14:textId="39BCC268" w:rsidR="006604B5" w:rsidRDefault="006604B5" w:rsidP="004256DE">
      <w:r>
        <w:t xml:space="preserve">TODO: </w:t>
      </w:r>
      <w:r w:rsidR="000A5F91">
        <w:t>finish modes.</w:t>
      </w:r>
    </w:p>
    <w:p w14:paraId="158795E6" w14:textId="77777777" w:rsidR="005C39E0" w:rsidRDefault="005C39E0" w:rsidP="004256DE"/>
    <w:p w14:paraId="740DCE8F" w14:textId="77777777" w:rsidR="005C39E0" w:rsidRDefault="005C39E0" w:rsidP="004256DE"/>
    <w:p w14:paraId="16F6A2A4" w14:textId="6B86C4D2" w:rsidR="00C24EB4" w:rsidRDefault="00C24EB4" w:rsidP="00C24EB4">
      <w:pPr>
        <w:pStyle w:val="Heading3"/>
      </w:pPr>
      <w:r>
        <w:t>Errors</w:t>
      </w:r>
    </w:p>
    <w:p w14:paraId="0661EF16" w14:textId="30713456" w:rsidR="00C24EB4" w:rsidRDefault="00C24EB4" w:rsidP="00C24EB4">
      <w:r>
        <w:t>If the connection to the database is unsuccessful, then the program will print out some common ways to fix the connection.</w:t>
      </w:r>
    </w:p>
    <w:p w14:paraId="01F1A355" w14:textId="6E7ED136" w:rsidR="0058698E" w:rsidRDefault="0058698E" w:rsidP="00C24EB4">
      <w:r>
        <w:rPr>
          <w:noProof/>
        </w:rPr>
        <w:drawing>
          <wp:inline distT="0" distB="0" distL="0" distR="0" wp14:anchorId="5DD3F935" wp14:editId="363482EB">
            <wp:extent cx="5726430" cy="2569845"/>
            <wp:effectExtent l="0" t="0" r="762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6430" cy="2569845"/>
                    </a:xfrm>
                    <a:prstGeom prst="rect">
                      <a:avLst/>
                    </a:prstGeom>
                    <a:noFill/>
                    <a:ln>
                      <a:noFill/>
                    </a:ln>
                  </pic:spPr>
                </pic:pic>
              </a:graphicData>
            </a:graphic>
          </wp:inline>
        </w:drawing>
      </w:r>
    </w:p>
    <w:p w14:paraId="122CEDD2" w14:textId="0F63B8E3" w:rsidR="0058698E" w:rsidRDefault="0058698E" w:rsidP="00C24EB4">
      <w:r>
        <w:t>The program then exits.</w:t>
      </w:r>
    </w:p>
    <w:p w14:paraId="4EA46AFB" w14:textId="77777777" w:rsidR="00C24EB4" w:rsidRDefault="00C24EB4" w:rsidP="00C24EB4"/>
    <w:p w14:paraId="5DC4A467" w14:textId="3A7EA4BE" w:rsidR="003973D8" w:rsidRDefault="006720AE" w:rsidP="00187E08">
      <w:pPr>
        <w:pStyle w:val="Heading2"/>
      </w:pPr>
      <w:bookmarkStart w:id="17" w:name="_Toc32348527"/>
      <w:r w:rsidRPr="006534E2">
        <w:t xml:space="preserve">Pseudocode for </w:t>
      </w:r>
      <w:r w:rsidR="00131CE1" w:rsidRPr="006534E2">
        <w:t>the UI</w:t>
      </w:r>
      <w:bookmarkEnd w:id="17"/>
    </w:p>
    <w:p w14:paraId="328EED82" w14:textId="42FB98A2" w:rsidR="003973D8" w:rsidRPr="003973D8" w:rsidRDefault="003973D8" w:rsidP="00920AE2">
      <w:pPr>
        <w:rPr>
          <w:lang w:eastAsia="en-GB"/>
        </w:rPr>
      </w:pPr>
      <w:r>
        <w:rPr>
          <w:lang w:eastAsia="en-GB"/>
        </w:rPr>
        <w:t xml:space="preserve">This is the constructor method that initialises the properties and sets the section name instance variable to </w:t>
      </w:r>
      <w:r w:rsidR="0062674E">
        <w:rPr>
          <w:lang w:eastAsia="en-GB"/>
        </w:rPr>
        <w:t>the parameter passed to it. The section name is more for help with debugging and if any new features were to be added.</w:t>
      </w:r>
    </w:p>
    <w:p w14:paraId="4F9EDCBF" w14:textId="0243C7C7" w:rsidR="00E75406" w:rsidRDefault="00E75406">
      <w:pPr>
        <w:pStyle w:val="CodeSnippet"/>
        <w:rPr>
          <w:lang w:eastAsia="en-GB"/>
        </w:rPr>
      </w:pPr>
      <w:r>
        <w:rPr>
          <w:lang w:eastAsia="en-GB"/>
        </w:rPr>
        <w:t>CLASS UI</w:t>
      </w:r>
      <w:r w:rsidR="004655B1">
        <w:rPr>
          <w:lang w:eastAsia="en-GB"/>
        </w:rPr>
        <w:t>()</w:t>
      </w:r>
    </w:p>
    <w:p w14:paraId="7D53D39D" w14:textId="62CCAC95" w:rsidR="00E00533" w:rsidRDefault="00E00533" w:rsidP="006A5158">
      <w:pPr>
        <w:pStyle w:val="Heading3"/>
        <w:rPr>
          <w:lang w:eastAsia="en-GB"/>
        </w:rPr>
      </w:pPr>
      <w:r>
        <w:rPr>
          <w:lang w:eastAsia="en-GB"/>
        </w:rPr>
        <w:t>METHOD UI</w:t>
      </w:r>
    </w:p>
    <w:p w14:paraId="6DBA85B5" w14:textId="66542E49" w:rsidR="003973D8" w:rsidRPr="003973D8" w:rsidRDefault="00E75406">
      <w:pPr>
        <w:pStyle w:val="CodeSnippet"/>
        <w:rPr>
          <w:lang w:eastAsia="en-GB"/>
        </w:rPr>
      </w:pPr>
      <w:r>
        <w:rPr>
          <w:lang w:eastAsia="en-GB"/>
        </w:rPr>
        <w:t xml:space="preserve">    </w:t>
      </w:r>
      <w:r w:rsidR="003973D8" w:rsidRPr="003973D8">
        <w:rPr>
          <w:lang w:eastAsia="en-GB"/>
        </w:rPr>
        <w:t>METHOD UI(section) </w:t>
      </w:r>
    </w:p>
    <w:p w14:paraId="27A85263" w14:textId="77777777" w:rsidR="003973D8" w:rsidRPr="003973D8" w:rsidRDefault="003973D8">
      <w:pPr>
        <w:pStyle w:val="CodeSnippet"/>
        <w:rPr>
          <w:lang w:eastAsia="en-GB"/>
        </w:rPr>
      </w:pPr>
      <w:r w:rsidRPr="003973D8">
        <w:rPr>
          <w:lang w:eastAsia="en-GB"/>
        </w:rPr>
        <w:t>        INITIALISE PUBLIC STRING sectionName</w:t>
      </w:r>
    </w:p>
    <w:p w14:paraId="7F6D6D83" w14:textId="77777777" w:rsidR="003973D8" w:rsidRPr="003973D8" w:rsidRDefault="003973D8">
      <w:pPr>
        <w:pStyle w:val="CodeSnippet"/>
        <w:rPr>
          <w:lang w:eastAsia="en-GB"/>
        </w:rPr>
      </w:pPr>
      <w:r w:rsidRPr="003973D8">
        <w:rPr>
          <w:lang w:eastAsia="en-GB"/>
        </w:rPr>
        <w:t>        INITIALISE PRIVATE STRING contents</w:t>
      </w:r>
    </w:p>
    <w:p w14:paraId="240F3AB8" w14:textId="77777777" w:rsidR="003973D8" w:rsidRPr="003973D8" w:rsidRDefault="003973D8">
      <w:pPr>
        <w:pStyle w:val="CodeSnippet"/>
        <w:rPr>
          <w:lang w:eastAsia="en-GB"/>
        </w:rPr>
      </w:pPr>
      <w:r w:rsidRPr="003973D8">
        <w:rPr>
          <w:lang w:eastAsia="en-GB"/>
        </w:rPr>
        <w:t>        INITIALISE PRIVATE STRING prompt</w:t>
      </w:r>
    </w:p>
    <w:p w14:paraId="774C6FB2" w14:textId="77777777" w:rsidR="003973D8" w:rsidRPr="003973D8" w:rsidRDefault="003973D8">
      <w:pPr>
        <w:pStyle w:val="CodeSnippet"/>
        <w:rPr>
          <w:lang w:eastAsia="en-GB"/>
        </w:rPr>
      </w:pPr>
      <w:r w:rsidRPr="003973D8">
        <w:rPr>
          <w:lang w:eastAsia="en-GB"/>
        </w:rPr>
        <w:t>        INITIALISE PRIVATE DICTIONARY commands</w:t>
      </w:r>
    </w:p>
    <w:p w14:paraId="4A65EB1C" w14:textId="77777777" w:rsidR="003973D8" w:rsidRPr="003973D8" w:rsidRDefault="003973D8">
      <w:pPr>
        <w:pStyle w:val="CodeSnippet"/>
        <w:rPr>
          <w:lang w:eastAsia="en-GB"/>
        </w:rPr>
      </w:pPr>
      <w:r w:rsidRPr="003973D8">
        <w:rPr>
          <w:lang w:eastAsia="en-GB"/>
        </w:rPr>
        <w:t>        SET ME.sectionName = section</w:t>
      </w:r>
    </w:p>
    <w:p w14:paraId="42F97D4B" w14:textId="77777777" w:rsidR="003973D8" w:rsidRPr="003973D8" w:rsidRDefault="003973D8">
      <w:pPr>
        <w:pStyle w:val="CodeSnippet"/>
        <w:rPr>
          <w:lang w:eastAsia="en-GB"/>
        </w:rPr>
      </w:pPr>
      <w:r w:rsidRPr="003973D8">
        <w:rPr>
          <w:lang w:eastAsia="en-GB"/>
        </w:rPr>
        <w:t>    END METHOD</w:t>
      </w:r>
    </w:p>
    <w:p w14:paraId="78488434" w14:textId="422A159C" w:rsidR="003973D8" w:rsidRPr="003973D8" w:rsidRDefault="00920AE2" w:rsidP="00920AE2">
      <w:pPr>
        <w:rPr>
          <w:lang w:eastAsia="en-GB"/>
        </w:rPr>
      </w:pPr>
      <w:r>
        <w:rPr>
          <w:lang w:eastAsia="en-GB"/>
        </w:rPr>
        <w:t xml:space="preserve">Next </w:t>
      </w:r>
      <w:r w:rsidR="002854CA">
        <w:rPr>
          <w:lang w:eastAsia="en-GB"/>
        </w:rPr>
        <w:t>this method</w:t>
      </w:r>
      <w:r>
        <w:rPr>
          <w:lang w:eastAsia="en-GB"/>
        </w:rPr>
        <w:t xml:space="preserve"> </w:t>
      </w:r>
      <w:r w:rsidR="002854CA">
        <w:rPr>
          <w:lang w:eastAsia="en-GB"/>
        </w:rPr>
        <w:t>is</w:t>
      </w:r>
      <w:r>
        <w:rPr>
          <w:lang w:eastAsia="en-GB"/>
        </w:rPr>
        <w:t xml:space="preserve"> used to set the contents</w:t>
      </w:r>
    </w:p>
    <w:p w14:paraId="1104B68E" w14:textId="54B83682" w:rsidR="003973D8" w:rsidRDefault="003973D8">
      <w:pPr>
        <w:pStyle w:val="CodeSnippet"/>
        <w:rPr>
          <w:lang w:eastAsia="en-GB"/>
        </w:rPr>
      </w:pPr>
      <w:r w:rsidRPr="003973D8">
        <w:rPr>
          <w:lang w:eastAsia="en-GB"/>
        </w:rPr>
        <w:t>    REGION setters</w:t>
      </w:r>
    </w:p>
    <w:p w14:paraId="3A100A98" w14:textId="1DDAB39A" w:rsidR="008766C6" w:rsidRPr="003973D8" w:rsidRDefault="008766C6" w:rsidP="006A5158">
      <w:pPr>
        <w:pStyle w:val="Heading3"/>
        <w:rPr>
          <w:lang w:eastAsia="en-GB"/>
        </w:rPr>
      </w:pPr>
      <w:r>
        <w:rPr>
          <w:lang w:eastAsia="en-GB"/>
        </w:rPr>
        <w:t>METHOD setContents</w:t>
      </w:r>
    </w:p>
    <w:p w14:paraId="7CDC1C35" w14:textId="4FEF5A5E" w:rsidR="003973D8" w:rsidRPr="003973D8" w:rsidRDefault="003973D8">
      <w:pPr>
        <w:pStyle w:val="CodeSnippet"/>
        <w:rPr>
          <w:lang w:eastAsia="en-GB"/>
        </w:rPr>
      </w:pPr>
      <w:r w:rsidRPr="003973D8">
        <w:rPr>
          <w:lang w:eastAsia="en-GB"/>
        </w:rPr>
        <w:t>        </w:t>
      </w:r>
      <w:r w:rsidR="00D100BB">
        <w:rPr>
          <w:lang w:eastAsia="en-GB"/>
        </w:rPr>
        <w:t xml:space="preserve">PUBLIC </w:t>
      </w:r>
      <w:r w:rsidRPr="003973D8">
        <w:rPr>
          <w:lang w:eastAsia="en-GB"/>
        </w:rPr>
        <w:t>METHOD setContents(contentsText)</w:t>
      </w:r>
    </w:p>
    <w:p w14:paraId="2333070E" w14:textId="77777777" w:rsidR="003973D8" w:rsidRPr="003973D8" w:rsidRDefault="003973D8">
      <w:pPr>
        <w:pStyle w:val="CodeSnippet"/>
        <w:rPr>
          <w:lang w:eastAsia="en-GB"/>
        </w:rPr>
      </w:pPr>
      <w:r w:rsidRPr="003973D8">
        <w:rPr>
          <w:lang w:eastAsia="en-GB"/>
        </w:rPr>
        <w:t>            SET ME.contents = contentsText</w:t>
      </w:r>
    </w:p>
    <w:p w14:paraId="77A269D7" w14:textId="579C4C62" w:rsidR="003973D8" w:rsidRDefault="003973D8">
      <w:pPr>
        <w:pStyle w:val="CodeSnippet"/>
        <w:rPr>
          <w:lang w:eastAsia="en-GB"/>
        </w:rPr>
      </w:pPr>
      <w:r w:rsidRPr="003973D8">
        <w:rPr>
          <w:lang w:eastAsia="en-GB"/>
        </w:rPr>
        <w:t>        END METHOD</w:t>
      </w:r>
    </w:p>
    <w:p w14:paraId="222B2C90" w14:textId="7E74FE6C" w:rsidR="00600DC1" w:rsidRPr="003973D8" w:rsidRDefault="00600DC1" w:rsidP="006A5158">
      <w:pPr>
        <w:pStyle w:val="Heading3"/>
        <w:rPr>
          <w:lang w:eastAsia="en-GB"/>
        </w:rPr>
      </w:pPr>
      <w:r>
        <w:rPr>
          <w:lang w:eastAsia="en-GB"/>
        </w:rPr>
        <w:t>METHOD setCommands</w:t>
      </w:r>
    </w:p>
    <w:p w14:paraId="2CC3616E" w14:textId="30B0CBC0" w:rsidR="003973D8" w:rsidRPr="003973D8" w:rsidRDefault="00920AE2" w:rsidP="00920AE2">
      <w:pPr>
        <w:rPr>
          <w:lang w:eastAsia="en-GB"/>
        </w:rPr>
      </w:pPr>
      <w:r>
        <w:rPr>
          <w:lang w:eastAsia="en-GB"/>
        </w:rPr>
        <w:t xml:space="preserve">This </w:t>
      </w:r>
      <w:r w:rsidR="006938B8">
        <w:rPr>
          <w:lang w:eastAsia="en-GB"/>
        </w:rPr>
        <w:t xml:space="preserve">populates the commands dictionary with the name of the command as the key and the </w:t>
      </w:r>
      <w:r w:rsidR="008D6C70">
        <w:rPr>
          <w:lang w:eastAsia="en-GB"/>
        </w:rPr>
        <w:t xml:space="preserve">name of the </w:t>
      </w:r>
      <w:r w:rsidR="006938B8">
        <w:rPr>
          <w:lang w:eastAsia="en-GB"/>
        </w:rPr>
        <w:t>function that it needs to call as the value</w:t>
      </w:r>
    </w:p>
    <w:p w14:paraId="5E7D8A68" w14:textId="75F05720" w:rsidR="003973D8" w:rsidRPr="003973D8" w:rsidRDefault="003973D8">
      <w:pPr>
        <w:pStyle w:val="CodeSnippet"/>
        <w:rPr>
          <w:lang w:eastAsia="en-GB"/>
        </w:rPr>
      </w:pPr>
      <w:r w:rsidRPr="003973D8">
        <w:rPr>
          <w:lang w:eastAsia="en-GB"/>
        </w:rPr>
        <w:t>        </w:t>
      </w:r>
      <w:r w:rsidR="00D100BB">
        <w:rPr>
          <w:lang w:eastAsia="en-GB"/>
        </w:rPr>
        <w:t xml:space="preserve">PUBLIC </w:t>
      </w:r>
      <w:r w:rsidRPr="003973D8">
        <w:rPr>
          <w:lang w:eastAsia="en-GB"/>
        </w:rPr>
        <w:t>METHOD setCommands(prompt, kwargs AS DICTIONARY)</w:t>
      </w:r>
    </w:p>
    <w:p w14:paraId="1133A2A2" w14:textId="7B11A06C" w:rsidR="003973D8" w:rsidRDefault="003973D8">
      <w:pPr>
        <w:pStyle w:val="CodeSnippet"/>
        <w:rPr>
          <w:lang w:eastAsia="en-GB"/>
        </w:rPr>
      </w:pPr>
      <w:r w:rsidRPr="003973D8">
        <w:rPr>
          <w:lang w:eastAsia="en-GB"/>
        </w:rPr>
        <w:t>            ME.prompt = prompt</w:t>
      </w:r>
    </w:p>
    <w:p w14:paraId="6E4443F8" w14:textId="0AD9DDA9" w:rsidR="00ED04BB" w:rsidRPr="003973D8" w:rsidRDefault="00ED04BB" w:rsidP="00ED04BB">
      <w:pPr>
        <w:rPr>
          <w:lang w:eastAsia="en-GB"/>
        </w:rPr>
      </w:pPr>
      <w:r>
        <w:rPr>
          <w:lang w:eastAsia="en-GB"/>
        </w:rPr>
        <w:t xml:space="preserve">As </w:t>
      </w:r>
      <w:r>
        <w:rPr>
          <w:rStyle w:val="CodeSnippetChar"/>
        </w:rPr>
        <w:t>kwargs</w:t>
      </w:r>
      <w:r w:rsidRPr="00FC710D">
        <w:t xml:space="preserve"> is </w:t>
      </w:r>
      <w:r>
        <w:t xml:space="preserve">a dictionary, we loop through all the keys, with their respective array being stored in the </w:t>
      </w:r>
      <w:r w:rsidR="00BD5A96">
        <w:rPr>
          <w:rStyle w:val="CodeSnippetChar"/>
        </w:rPr>
        <w:t>value</w:t>
      </w:r>
      <w:r>
        <w:t xml:space="preserve"> variable.</w:t>
      </w:r>
    </w:p>
    <w:p w14:paraId="04F2D515" w14:textId="77777777" w:rsidR="003973D8" w:rsidRPr="003973D8" w:rsidRDefault="003973D8">
      <w:pPr>
        <w:pStyle w:val="CodeSnippet"/>
        <w:rPr>
          <w:lang w:eastAsia="en-GB"/>
        </w:rPr>
      </w:pPr>
      <w:r w:rsidRPr="003973D8">
        <w:rPr>
          <w:lang w:eastAsia="en-GB"/>
        </w:rPr>
        <w:t>            FOR EACH key, value IN kwargs</w:t>
      </w:r>
    </w:p>
    <w:p w14:paraId="72E52AE4" w14:textId="2AE18905" w:rsidR="003973D8" w:rsidRPr="003973D8" w:rsidRDefault="003973D8">
      <w:pPr>
        <w:pStyle w:val="CodeSnippet"/>
        <w:rPr>
          <w:lang w:eastAsia="en-GB"/>
        </w:rPr>
      </w:pPr>
      <w:r w:rsidRPr="003973D8">
        <w:rPr>
          <w:lang w:eastAsia="en-GB"/>
        </w:rPr>
        <w:t>                SET ME.commands[</w:t>
      </w:r>
      <w:r w:rsidR="006D5E32">
        <w:rPr>
          <w:lang w:eastAsia="en-GB"/>
        </w:rPr>
        <w:t>lowercase</w:t>
      </w:r>
      <w:r w:rsidR="0046764A">
        <w:rPr>
          <w:lang w:eastAsia="en-GB"/>
        </w:rPr>
        <w:t>(</w:t>
      </w:r>
      <w:r w:rsidRPr="003973D8">
        <w:rPr>
          <w:lang w:eastAsia="en-GB"/>
        </w:rPr>
        <w:t>key</w:t>
      </w:r>
      <w:r w:rsidR="0046764A">
        <w:rPr>
          <w:lang w:eastAsia="en-GB"/>
        </w:rPr>
        <w:t>)</w:t>
      </w:r>
      <w:r w:rsidRPr="003973D8">
        <w:rPr>
          <w:lang w:eastAsia="en-GB"/>
        </w:rPr>
        <w:t>] = value</w:t>
      </w:r>
    </w:p>
    <w:p w14:paraId="5CAB69BB" w14:textId="77777777" w:rsidR="003973D8" w:rsidRPr="003973D8" w:rsidRDefault="003973D8">
      <w:pPr>
        <w:pStyle w:val="CodeSnippet"/>
        <w:rPr>
          <w:lang w:eastAsia="en-GB"/>
        </w:rPr>
      </w:pPr>
      <w:r w:rsidRPr="003973D8">
        <w:rPr>
          <w:lang w:eastAsia="en-GB"/>
        </w:rPr>
        <w:t>            END FOR</w:t>
      </w:r>
    </w:p>
    <w:p w14:paraId="37042358" w14:textId="77777777" w:rsidR="003973D8" w:rsidRPr="003973D8" w:rsidRDefault="003973D8">
      <w:pPr>
        <w:pStyle w:val="CodeSnippet"/>
        <w:rPr>
          <w:lang w:eastAsia="en-GB"/>
        </w:rPr>
      </w:pPr>
      <w:r w:rsidRPr="003973D8">
        <w:rPr>
          <w:lang w:eastAsia="en-GB"/>
        </w:rPr>
        <w:t>        END METHOD</w:t>
      </w:r>
    </w:p>
    <w:p w14:paraId="2D753DBA" w14:textId="0DF1FB86" w:rsidR="003973D8" w:rsidRDefault="003973D8">
      <w:pPr>
        <w:pStyle w:val="CodeSnippet"/>
        <w:rPr>
          <w:lang w:eastAsia="en-GB"/>
        </w:rPr>
      </w:pPr>
      <w:r w:rsidRPr="003973D8">
        <w:rPr>
          <w:lang w:eastAsia="en-GB"/>
        </w:rPr>
        <w:t>    END REGION</w:t>
      </w:r>
    </w:p>
    <w:p w14:paraId="05CDD633" w14:textId="609C8DC8" w:rsidR="007D7850" w:rsidRDefault="00BD2E9B" w:rsidP="007D7850">
      <w:pPr>
        <w:rPr>
          <w:lang w:eastAsia="en-GB"/>
        </w:rPr>
      </w:pPr>
      <w:r>
        <w:rPr>
          <w:lang w:eastAsia="en-GB"/>
        </w:rPr>
        <w:t xml:space="preserve">The first thing the show </w:t>
      </w:r>
      <w:r w:rsidR="003303A4">
        <w:rPr>
          <w:lang w:eastAsia="en-GB"/>
        </w:rPr>
        <w:t>UI</w:t>
      </w:r>
      <w:r>
        <w:rPr>
          <w:lang w:eastAsia="en-GB"/>
        </w:rPr>
        <w:t xml:space="preserve"> does is clear the screen and then </w:t>
      </w:r>
      <w:r w:rsidR="0098643A">
        <w:rPr>
          <w:lang w:eastAsia="en-GB"/>
        </w:rPr>
        <w:t>display the contents of object</w:t>
      </w:r>
      <w:r w:rsidR="0089092E">
        <w:rPr>
          <w:lang w:eastAsia="en-GB"/>
        </w:rPr>
        <w:t>.</w:t>
      </w:r>
      <w:r w:rsidR="003303A4">
        <w:rPr>
          <w:lang w:eastAsia="en-GB"/>
        </w:rPr>
        <w:t xml:space="preserve"> </w:t>
      </w:r>
    </w:p>
    <w:p w14:paraId="70F80C51" w14:textId="77777777" w:rsidR="007D7850" w:rsidRDefault="007D7850">
      <w:pPr>
        <w:rPr>
          <w:lang w:eastAsia="en-GB"/>
        </w:rPr>
      </w:pPr>
      <w:r>
        <w:rPr>
          <w:lang w:eastAsia="en-GB"/>
        </w:rPr>
        <w:br w:type="page"/>
      </w:r>
    </w:p>
    <w:p w14:paraId="665832AA" w14:textId="77777777" w:rsidR="003973D8" w:rsidRDefault="003973D8" w:rsidP="007D7850">
      <w:pPr>
        <w:rPr>
          <w:lang w:eastAsia="en-GB"/>
        </w:rPr>
      </w:pPr>
    </w:p>
    <w:p w14:paraId="76ACA5DC" w14:textId="76FD7762" w:rsidR="00E00533" w:rsidRDefault="00E00533" w:rsidP="006A5158">
      <w:pPr>
        <w:pStyle w:val="Heading3"/>
        <w:rPr>
          <w:rStyle w:val="CodeSnippetChar"/>
        </w:rPr>
      </w:pPr>
      <w:r>
        <w:rPr>
          <w:lang w:eastAsia="en-GB"/>
        </w:rPr>
        <w:t xml:space="preserve">METHOD </w:t>
      </w:r>
      <w:r w:rsidRPr="0037505F">
        <w:rPr>
          <w:rStyle w:val="CodeSnippetChar"/>
        </w:rPr>
        <w:t>showUi</w:t>
      </w:r>
    </w:p>
    <w:p w14:paraId="74D9E375" w14:textId="65F7FF41" w:rsidR="007D7850" w:rsidRPr="007D7850" w:rsidRDefault="007D7850" w:rsidP="007D7850">
      <w:pPr>
        <w:pStyle w:val="CodeSnippet"/>
      </w:pPr>
      <w:r w:rsidRPr="003973D8">
        <w:rPr>
          <w:lang w:eastAsia="en-GB"/>
        </w:rPr>
        <w:t>REGION getters</w:t>
      </w:r>
    </w:p>
    <w:p w14:paraId="449F1CE6" w14:textId="76E70D96" w:rsidR="003973D8" w:rsidRPr="003973D8" w:rsidRDefault="003973D8">
      <w:pPr>
        <w:pStyle w:val="CodeSnippet"/>
        <w:rPr>
          <w:lang w:eastAsia="en-GB"/>
        </w:rPr>
      </w:pPr>
      <w:r w:rsidRPr="003973D8">
        <w:rPr>
          <w:lang w:eastAsia="en-GB"/>
        </w:rPr>
        <w:t>        </w:t>
      </w:r>
      <w:r w:rsidR="00D100BB">
        <w:rPr>
          <w:lang w:eastAsia="en-GB"/>
        </w:rPr>
        <w:t xml:space="preserve">PUBLIC </w:t>
      </w:r>
      <w:r w:rsidRPr="003973D8">
        <w:rPr>
          <w:lang w:eastAsia="en-GB"/>
        </w:rPr>
        <w:t>METHOD showUi(acceptCommands AS BOOLEAN DEFAULT TRUE)</w:t>
      </w:r>
    </w:p>
    <w:p w14:paraId="27246A24" w14:textId="77777777" w:rsidR="003973D8" w:rsidRPr="003973D8" w:rsidRDefault="003973D8">
      <w:pPr>
        <w:pStyle w:val="CodeSnippet"/>
        <w:rPr>
          <w:lang w:eastAsia="en-GB"/>
        </w:rPr>
      </w:pPr>
      <w:r w:rsidRPr="003973D8">
        <w:rPr>
          <w:lang w:eastAsia="en-GB"/>
        </w:rPr>
        <w:t>            CLEARSCREEN()</w:t>
      </w:r>
    </w:p>
    <w:p w14:paraId="3B089E9A" w14:textId="77777777" w:rsidR="003973D8" w:rsidRPr="003973D8" w:rsidRDefault="003973D8">
      <w:pPr>
        <w:pStyle w:val="CodeSnippet"/>
        <w:rPr>
          <w:lang w:eastAsia="en-GB"/>
        </w:rPr>
      </w:pPr>
      <w:r w:rsidRPr="003973D8">
        <w:rPr>
          <w:lang w:eastAsia="en-GB"/>
        </w:rPr>
        <w:t>            INITIALISE userInput AS STRING</w:t>
      </w:r>
    </w:p>
    <w:p w14:paraId="3B29DCED" w14:textId="073D4498" w:rsidR="002E6F0C" w:rsidRDefault="003973D8" w:rsidP="0037505F">
      <w:pPr>
        <w:pStyle w:val="CodeSnippet"/>
        <w:rPr>
          <w:lang w:eastAsia="en-GB"/>
        </w:rPr>
      </w:pPr>
      <w:r w:rsidRPr="003973D8">
        <w:rPr>
          <w:lang w:eastAsia="en-GB"/>
        </w:rPr>
        <w:t>            SEND ME.contents TO DISPLAY</w:t>
      </w:r>
    </w:p>
    <w:p w14:paraId="3A7DF24E" w14:textId="61023982" w:rsidR="00F04976" w:rsidRPr="003973D8" w:rsidRDefault="00F04976" w:rsidP="00F04976">
      <w:pPr>
        <w:rPr>
          <w:lang w:eastAsia="en-GB"/>
        </w:rPr>
      </w:pPr>
      <w:r>
        <w:rPr>
          <w:lang w:eastAsia="en-GB"/>
        </w:rPr>
        <w:t xml:space="preserve">If the contents of the </w:t>
      </w:r>
      <w:r w:rsidRPr="0037505F">
        <w:rPr>
          <w:rStyle w:val="CodeSnippetChar"/>
        </w:rPr>
        <w:t>acceptCommands</w:t>
      </w:r>
      <w:r>
        <w:rPr>
          <w:lang w:eastAsia="en-GB"/>
        </w:rPr>
        <w:t xml:space="preserve"> is True</w:t>
      </w:r>
      <w:r w:rsidR="002E6F0C">
        <w:rPr>
          <w:lang w:eastAsia="en-GB"/>
        </w:rPr>
        <w:t>, then it receives input from the user, and then  checks if it is in the commands.</w:t>
      </w:r>
      <w:r w:rsidR="009F77BC">
        <w:rPr>
          <w:lang w:eastAsia="en-GB"/>
        </w:rPr>
        <w:t xml:space="preserve"> If it is</w:t>
      </w:r>
      <w:r w:rsidR="00D968CB">
        <w:rPr>
          <w:lang w:eastAsia="en-GB"/>
        </w:rPr>
        <w:t>,</w:t>
      </w:r>
      <w:r w:rsidR="009F77BC">
        <w:rPr>
          <w:lang w:eastAsia="en-GB"/>
        </w:rPr>
        <w:t xml:space="preserve"> then the program uses the user input </w:t>
      </w:r>
      <w:r w:rsidR="00716882">
        <w:rPr>
          <w:lang w:eastAsia="en-GB"/>
        </w:rPr>
        <w:t>as the key for the dictionary. The value is then called as a function. This assumes that the setting of the instance variable containing the function name is valid</w:t>
      </w:r>
      <w:r w:rsidR="00E32ED9">
        <w:rPr>
          <w:lang w:eastAsia="en-GB"/>
        </w:rPr>
        <w:t>.</w:t>
      </w:r>
      <w:r w:rsidR="00752521">
        <w:rPr>
          <w:lang w:eastAsia="en-GB"/>
        </w:rPr>
        <w:t xml:space="preserve"> If the key is not in the </w:t>
      </w:r>
      <w:r w:rsidR="008766C6">
        <w:rPr>
          <w:lang w:eastAsia="en-GB"/>
        </w:rPr>
        <w:t>dictionary,</w:t>
      </w:r>
      <w:r w:rsidR="00752521">
        <w:rPr>
          <w:lang w:eastAsia="en-GB"/>
        </w:rPr>
        <w:t xml:space="preserve"> then it displays an error message.</w:t>
      </w:r>
    </w:p>
    <w:p w14:paraId="627D1276" w14:textId="77777777" w:rsidR="003973D8" w:rsidRPr="003973D8" w:rsidRDefault="003973D8">
      <w:pPr>
        <w:pStyle w:val="CodeSnippet"/>
        <w:rPr>
          <w:lang w:eastAsia="en-GB"/>
        </w:rPr>
      </w:pPr>
      <w:r w:rsidRPr="003973D8">
        <w:rPr>
          <w:lang w:eastAsia="en-GB"/>
        </w:rPr>
        <w:t>            IF acceptCommands = TRUE</w:t>
      </w:r>
    </w:p>
    <w:p w14:paraId="733A1B52" w14:textId="77777777" w:rsidR="003973D8" w:rsidRPr="003973D8" w:rsidRDefault="003973D8">
      <w:pPr>
        <w:pStyle w:val="CodeSnippet"/>
        <w:rPr>
          <w:lang w:eastAsia="en-GB"/>
        </w:rPr>
      </w:pPr>
      <w:r w:rsidRPr="003973D8">
        <w:rPr>
          <w:lang w:eastAsia="en-GB"/>
        </w:rPr>
        <w:t>                RECIEVE userInput FROM KEYBOARD</w:t>
      </w:r>
    </w:p>
    <w:p w14:paraId="17370C8E" w14:textId="77777777" w:rsidR="003973D8" w:rsidRPr="003973D8" w:rsidRDefault="003973D8">
      <w:pPr>
        <w:pStyle w:val="CodeSnippet"/>
        <w:rPr>
          <w:lang w:eastAsia="en-GB"/>
        </w:rPr>
      </w:pPr>
      <w:r w:rsidRPr="003973D8">
        <w:rPr>
          <w:lang w:eastAsia="en-GB"/>
        </w:rPr>
        <w:t>                IF userInput IS IN ME.commands</w:t>
      </w:r>
    </w:p>
    <w:p w14:paraId="35E96F7D" w14:textId="314DBAFC" w:rsidR="003973D8" w:rsidRPr="003973D8" w:rsidRDefault="003973D8">
      <w:pPr>
        <w:pStyle w:val="CodeSnippet"/>
        <w:rPr>
          <w:lang w:eastAsia="en-GB"/>
        </w:rPr>
      </w:pPr>
      <w:r w:rsidRPr="003973D8">
        <w:rPr>
          <w:lang w:eastAsia="en-GB"/>
        </w:rPr>
        <w:t>                    CALL ME.commands[userInput.lower()]() </w:t>
      </w:r>
    </w:p>
    <w:p w14:paraId="5766E853" w14:textId="77777777" w:rsidR="003973D8" w:rsidRPr="003973D8" w:rsidRDefault="003973D8">
      <w:pPr>
        <w:pStyle w:val="CodeSnippet"/>
        <w:rPr>
          <w:lang w:eastAsia="en-GB"/>
        </w:rPr>
      </w:pPr>
      <w:r w:rsidRPr="003973D8">
        <w:rPr>
          <w:lang w:eastAsia="en-GB"/>
        </w:rPr>
        <w:t>                ELSE </w:t>
      </w:r>
    </w:p>
    <w:p w14:paraId="21EB90CB" w14:textId="77777777" w:rsidR="003973D8" w:rsidRPr="003973D8" w:rsidRDefault="003973D8">
      <w:pPr>
        <w:pStyle w:val="CodeSnippet"/>
        <w:rPr>
          <w:lang w:eastAsia="en-GB"/>
        </w:rPr>
      </w:pPr>
      <w:r w:rsidRPr="003973D8">
        <w:rPr>
          <w:lang w:eastAsia="en-GB"/>
        </w:rPr>
        <w:t>                    SEND "Please select a valid option." TO DISPLAY</w:t>
      </w:r>
    </w:p>
    <w:p w14:paraId="651E9103" w14:textId="77777777" w:rsidR="003973D8" w:rsidRPr="003973D8" w:rsidRDefault="003973D8">
      <w:pPr>
        <w:pStyle w:val="CodeSnippet"/>
        <w:rPr>
          <w:lang w:eastAsia="en-GB"/>
        </w:rPr>
      </w:pPr>
      <w:r w:rsidRPr="003973D8">
        <w:rPr>
          <w:lang w:eastAsia="en-GB"/>
        </w:rPr>
        <w:t>                    WAIT FOR KEY </w:t>
      </w:r>
    </w:p>
    <w:p w14:paraId="60AE150D" w14:textId="77777777" w:rsidR="003973D8" w:rsidRPr="003973D8" w:rsidRDefault="003973D8">
      <w:pPr>
        <w:pStyle w:val="CodeSnippet"/>
        <w:rPr>
          <w:lang w:eastAsia="en-GB"/>
        </w:rPr>
      </w:pPr>
      <w:r w:rsidRPr="003973D8">
        <w:rPr>
          <w:lang w:eastAsia="en-GB"/>
        </w:rPr>
        <w:t>                    CALL ME.showUI()</w:t>
      </w:r>
    </w:p>
    <w:p w14:paraId="116A8252" w14:textId="77777777" w:rsidR="003973D8" w:rsidRPr="003973D8" w:rsidRDefault="003973D8">
      <w:pPr>
        <w:pStyle w:val="CodeSnippet"/>
        <w:rPr>
          <w:lang w:eastAsia="en-GB"/>
        </w:rPr>
      </w:pPr>
      <w:r w:rsidRPr="003973D8">
        <w:rPr>
          <w:lang w:eastAsia="en-GB"/>
        </w:rPr>
        <w:t>                END IF</w:t>
      </w:r>
    </w:p>
    <w:p w14:paraId="3E163B29" w14:textId="77777777" w:rsidR="003973D8" w:rsidRPr="003973D8" w:rsidRDefault="003973D8">
      <w:pPr>
        <w:pStyle w:val="CodeSnippet"/>
        <w:rPr>
          <w:lang w:eastAsia="en-GB"/>
        </w:rPr>
      </w:pPr>
      <w:r w:rsidRPr="003973D8">
        <w:rPr>
          <w:lang w:eastAsia="en-GB"/>
        </w:rPr>
        <w:t>            END IF</w:t>
      </w:r>
    </w:p>
    <w:p w14:paraId="2B0F5F0F" w14:textId="2D651502" w:rsidR="00F8580B" w:rsidRDefault="003973D8">
      <w:pPr>
        <w:pStyle w:val="CodeSnippet"/>
      </w:pPr>
      <w:r w:rsidRPr="003973D8">
        <w:rPr>
          <w:lang w:eastAsia="en-GB"/>
        </w:rPr>
        <w:t>        END METHOD </w:t>
      </w:r>
    </w:p>
    <w:p w14:paraId="6C55DE37" w14:textId="4D37F256" w:rsidR="00A83C22" w:rsidRDefault="00DB518F" w:rsidP="006A5158">
      <w:pPr>
        <w:pStyle w:val="Heading2"/>
      </w:pPr>
      <w:bookmarkStart w:id="18" w:name="_Toc32348528"/>
      <w:r>
        <w:t>Pseudocode</w:t>
      </w:r>
      <w:r w:rsidR="001E3474">
        <w:t xml:space="preserve"> for NoodleMap</w:t>
      </w:r>
      <w:bookmarkEnd w:id="18"/>
    </w:p>
    <w:p w14:paraId="0B0702EE" w14:textId="30B1BBC0" w:rsidR="00A25A0D" w:rsidRPr="00A25A0D" w:rsidRDefault="00A25A0D" w:rsidP="006A5158">
      <w:r>
        <w:t xml:space="preserve">Constructor for the class that </w:t>
      </w:r>
      <w:r w:rsidR="00226C0D">
        <w:t>instantiates</w:t>
      </w:r>
      <w:r>
        <w:t xml:space="preserve"> the two </w:t>
      </w:r>
      <w:r w:rsidR="00226C0D">
        <w:t xml:space="preserve">instance variables. The second one, matrix is a </w:t>
      </w:r>
      <w:r w:rsidR="00AF3A4E">
        <w:t>2D</w:t>
      </w:r>
      <w:r w:rsidR="00226C0D">
        <w:t xml:space="preserve"> array, with a length of (0,0)</w:t>
      </w:r>
      <w:r w:rsidR="00D723CC">
        <w:t xml:space="preserve">. </w:t>
      </w:r>
    </w:p>
    <w:p w14:paraId="49589822" w14:textId="5321BAA0" w:rsidR="004346A7" w:rsidRDefault="004346A7" w:rsidP="006A5158">
      <w:pPr>
        <w:pStyle w:val="CodeSnippet"/>
        <w:rPr>
          <w:lang w:eastAsia="en-GB"/>
        </w:rPr>
      </w:pPr>
      <w:r w:rsidRPr="004346A7">
        <w:rPr>
          <w:lang w:eastAsia="en-GB"/>
        </w:rPr>
        <w:t>CLASS Noodlemap()</w:t>
      </w:r>
    </w:p>
    <w:p w14:paraId="50017BFE" w14:textId="718A4419" w:rsidR="00D100BB" w:rsidRDefault="00D100BB" w:rsidP="006A5158">
      <w:pPr>
        <w:pStyle w:val="Heading3"/>
        <w:rPr>
          <w:lang w:eastAsia="en-GB"/>
        </w:rPr>
      </w:pPr>
      <w:r>
        <w:rPr>
          <w:lang w:eastAsia="en-GB"/>
        </w:rPr>
        <w:t>METHOD Noodlemap</w:t>
      </w:r>
    </w:p>
    <w:p w14:paraId="1FC40FE4" w14:textId="757073E7" w:rsidR="00D100BB" w:rsidRPr="004346A7" w:rsidRDefault="008D4EF5" w:rsidP="006A5158">
      <w:pPr>
        <w:rPr>
          <w:lang w:eastAsia="en-GB"/>
        </w:rPr>
      </w:pPr>
      <w:r>
        <w:rPr>
          <w:lang w:eastAsia="en-GB"/>
        </w:rPr>
        <w:t xml:space="preserve">This is the </w:t>
      </w:r>
      <w:r w:rsidR="00D100BB" w:rsidRPr="004346A7">
        <w:rPr>
          <w:lang w:eastAsia="en-GB"/>
        </w:rPr>
        <w:t>constructor method</w:t>
      </w:r>
      <w:r>
        <w:rPr>
          <w:lang w:eastAsia="en-GB"/>
        </w:rPr>
        <w:t xml:space="preserve"> that is called on initialisation.</w:t>
      </w:r>
    </w:p>
    <w:p w14:paraId="66D1344E" w14:textId="1A46D8C5" w:rsidR="004346A7" w:rsidRPr="004346A7" w:rsidRDefault="004346A7" w:rsidP="006A5158">
      <w:pPr>
        <w:pStyle w:val="CodeSnippet"/>
        <w:rPr>
          <w:lang w:eastAsia="en-GB"/>
        </w:rPr>
      </w:pPr>
      <w:r w:rsidRPr="004346A7">
        <w:rPr>
          <w:lang w:eastAsia="en-GB"/>
        </w:rPr>
        <w:t>    METHOD Noodlemap()</w:t>
      </w:r>
    </w:p>
    <w:p w14:paraId="02D07A05" w14:textId="2AF6B337" w:rsidR="004346A7" w:rsidRPr="004346A7" w:rsidRDefault="004346A7" w:rsidP="006A5158">
      <w:pPr>
        <w:pStyle w:val="CodeSnippet"/>
        <w:rPr>
          <w:lang w:eastAsia="en-GB"/>
        </w:rPr>
      </w:pPr>
      <w:r w:rsidRPr="004346A7">
        <w:rPr>
          <w:lang w:eastAsia="en-GB"/>
        </w:rPr>
        <w:t>        INITIALISE PRIVATE</w:t>
      </w:r>
      <w:r w:rsidR="00D968CB">
        <w:rPr>
          <w:lang w:eastAsia="en-GB"/>
        </w:rPr>
        <w:t xml:space="preserve"> </w:t>
      </w:r>
      <w:r w:rsidRPr="004346A7">
        <w:rPr>
          <w:lang w:eastAsia="en-GB"/>
        </w:rPr>
        <w:t>DICTIONARY edges </w:t>
      </w:r>
    </w:p>
    <w:p w14:paraId="12E5B197" w14:textId="7E69AC56" w:rsidR="004346A7" w:rsidRPr="004346A7" w:rsidRDefault="004346A7" w:rsidP="006A5158">
      <w:pPr>
        <w:pStyle w:val="CodeSnippet"/>
        <w:rPr>
          <w:lang w:eastAsia="en-GB"/>
        </w:rPr>
      </w:pPr>
      <w:r w:rsidRPr="004346A7">
        <w:rPr>
          <w:lang w:eastAsia="en-GB"/>
        </w:rPr>
        <w:t>        INITIALISE PRIVATE ARRAY OF ARRAY OF STRING matrix INITIALLY</w:t>
      </w:r>
      <w:r w:rsidR="00744DF5">
        <w:rPr>
          <w:lang w:eastAsia="en-GB"/>
        </w:rPr>
        <w:t xml:space="preserve"> </w:t>
      </w:r>
      <w:r w:rsidRPr="004346A7">
        <w:rPr>
          <w:lang w:eastAsia="en-GB"/>
        </w:rPr>
        <w:t>[[""</w:t>
      </w:r>
      <w:r w:rsidR="00744DF5">
        <w:rPr>
          <w:lang w:eastAsia="en-GB"/>
        </w:rPr>
        <w:t>]</w:t>
      </w:r>
      <w:r w:rsidRPr="004346A7">
        <w:rPr>
          <w:lang w:eastAsia="en-GB"/>
        </w:rPr>
        <w:t>]</w:t>
      </w:r>
    </w:p>
    <w:p w14:paraId="10DAA1F0" w14:textId="296EDCDC" w:rsidR="004346A7" w:rsidRDefault="004346A7" w:rsidP="006A5158">
      <w:pPr>
        <w:pStyle w:val="CodeSnippet"/>
        <w:rPr>
          <w:lang w:eastAsia="en-GB"/>
        </w:rPr>
      </w:pPr>
      <w:r w:rsidRPr="004346A7">
        <w:rPr>
          <w:lang w:eastAsia="en-GB"/>
        </w:rPr>
        <w:t>    END METHOD</w:t>
      </w:r>
    </w:p>
    <w:p w14:paraId="1D1BAEDA" w14:textId="6EA3ECFA" w:rsidR="00FC4A0D" w:rsidRPr="004346A7" w:rsidRDefault="00FC4A0D" w:rsidP="006A5158">
      <w:pPr>
        <w:pStyle w:val="Heading3"/>
        <w:rPr>
          <w:lang w:eastAsia="en-GB"/>
        </w:rPr>
      </w:pPr>
      <w:r>
        <w:rPr>
          <w:lang w:eastAsia="en-GB"/>
        </w:rPr>
        <w:t>METHOD addEdge</w:t>
      </w:r>
    </w:p>
    <w:p w14:paraId="2E832185" w14:textId="5A030D02" w:rsidR="004346A7" w:rsidRPr="004346A7" w:rsidRDefault="0098511C" w:rsidP="006A5158">
      <w:pPr>
        <w:rPr>
          <w:lang w:eastAsia="en-GB"/>
        </w:rPr>
      </w:pPr>
      <w:r>
        <w:rPr>
          <w:lang w:eastAsia="en-GB"/>
        </w:rPr>
        <w:t>Appends the parameters into the edge list. This is used for the Dijkstra method</w:t>
      </w:r>
    </w:p>
    <w:p w14:paraId="77A9C108" w14:textId="77777777" w:rsidR="004346A7" w:rsidRPr="004346A7" w:rsidRDefault="004346A7" w:rsidP="006A5158">
      <w:pPr>
        <w:pStyle w:val="CodeSnippet"/>
        <w:rPr>
          <w:lang w:eastAsia="en-GB"/>
        </w:rPr>
      </w:pPr>
      <w:r w:rsidRPr="004346A7">
        <w:rPr>
          <w:lang w:eastAsia="en-GB"/>
        </w:rPr>
        <w:t>    PRIVATE METHOD addEdge(origin_noodle, destination_noodle)</w:t>
      </w:r>
    </w:p>
    <w:p w14:paraId="5066215E" w14:textId="3A3E71D8" w:rsidR="004346A7" w:rsidRPr="004346A7" w:rsidRDefault="004346A7" w:rsidP="006A5158">
      <w:pPr>
        <w:pStyle w:val="CodeSnippet"/>
        <w:rPr>
          <w:lang w:eastAsia="en-GB"/>
        </w:rPr>
      </w:pPr>
      <w:r w:rsidRPr="004346A7">
        <w:rPr>
          <w:lang w:eastAsia="en-GB"/>
        </w:rPr>
        <w:t>        APPEND destination_noodle TO edges[origin_noodle]</w:t>
      </w:r>
    </w:p>
    <w:p w14:paraId="7E769BD8" w14:textId="017A1EBD" w:rsidR="00F8580B" w:rsidRDefault="004346A7" w:rsidP="00FB4802">
      <w:pPr>
        <w:pStyle w:val="CodeSnippet"/>
        <w:rPr>
          <w:rFonts w:asciiTheme="majorHAnsi" w:eastAsiaTheme="majorEastAsia" w:hAnsiTheme="majorHAnsi" w:cstheme="majorBidi"/>
          <w:i/>
          <w:iCs/>
          <w:color w:val="2F5496" w:themeColor="accent1" w:themeShade="BF"/>
          <w:lang w:eastAsia="en-GB"/>
        </w:rPr>
      </w:pPr>
      <w:r w:rsidRPr="004346A7">
        <w:rPr>
          <w:lang w:eastAsia="en-GB"/>
        </w:rPr>
        <w:t>    END METHOD</w:t>
      </w:r>
    </w:p>
    <w:p w14:paraId="340626FE" w14:textId="034B55D7" w:rsidR="0039253C" w:rsidRDefault="0039253C" w:rsidP="006A5158">
      <w:pPr>
        <w:pStyle w:val="Heading3"/>
        <w:rPr>
          <w:lang w:eastAsia="en-GB"/>
        </w:rPr>
      </w:pPr>
      <w:r>
        <w:rPr>
          <w:lang w:eastAsia="en-GB"/>
        </w:rPr>
        <w:t xml:space="preserve">METHOD </w:t>
      </w:r>
      <w:r w:rsidR="00595E37">
        <w:rPr>
          <w:lang w:eastAsia="en-GB"/>
        </w:rPr>
        <w:t>loadCSV</w:t>
      </w:r>
    </w:p>
    <w:p w14:paraId="7C28B859" w14:textId="07972009" w:rsidR="00AA3F95" w:rsidRPr="0037505F" w:rsidRDefault="00AA3F95" w:rsidP="006A5158">
      <w:pPr>
        <w:rPr>
          <w:lang w:eastAsia="en-GB"/>
        </w:rPr>
      </w:pPr>
      <w:r>
        <w:rPr>
          <w:lang w:eastAsia="en-GB"/>
        </w:rPr>
        <w:t>This method was used during ongoing testing to load test data</w:t>
      </w:r>
    </w:p>
    <w:p w14:paraId="4B8B0600" w14:textId="143F7632" w:rsidR="009A3A07" w:rsidRDefault="009A3A07" w:rsidP="006A5158">
      <w:pPr>
        <w:pStyle w:val="CodeSnippet"/>
        <w:rPr>
          <w:lang w:eastAsia="en-GB"/>
        </w:rPr>
      </w:pPr>
      <w:r>
        <w:rPr>
          <w:lang w:eastAsia="en-GB"/>
        </w:rPr>
        <w:tab/>
      </w:r>
      <w:r w:rsidRPr="009A3A07">
        <w:rPr>
          <w:lang w:eastAsia="en-GB"/>
        </w:rPr>
        <w:t>METHOD loadCSV(self, filename)</w:t>
      </w:r>
    </w:p>
    <w:p w14:paraId="61A60D64" w14:textId="384CBF3B" w:rsidR="009A3A07" w:rsidRPr="009A3A07" w:rsidRDefault="009A3A07" w:rsidP="006A5158">
      <w:pPr>
        <w:rPr>
          <w:lang w:eastAsia="en-GB"/>
        </w:rPr>
      </w:pPr>
      <w:r>
        <w:rPr>
          <w:lang w:eastAsia="en-GB"/>
        </w:rPr>
        <w:t>Opens the filename passed as a parameter</w:t>
      </w:r>
    </w:p>
    <w:p w14:paraId="2F7210C2" w14:textId="546DAD10" w:rsidR="009A3A07" w:rsidRDefault="009A3A07" w:rsidP="006A5158">
      <w:pPr>
        <w:pStyle w:val="CodeSnippet"/>
        <w:rPr>
          <w:lang w:eastAsia="en-GB"/>
        </w:rPr>
      </w:pPr>
      <w:r w:rsidRPr="009A3A07">
        <w:rPr>
          <w:lang w:eastAsia="en-GB"/>
        </w:rPr>
        <w:t>        SET lines = OPEN filename IN READ MODE</w:t>
      </w:r>
    </w:p>
    <w:p w14:paraId="0E952AA3" w14:textId="6BA8B9CA" w:rsidR="00CB6A18" w:rsidRPr="009A3A07" w:rsidRDefault="00CB6A18" w:rsidP="006A5158">
      <w:pPr>
        <w:rPr>
          <w:lang w:eastAsia="en-GB"/>
        </w:rPr>
      </w:pPr>
      <w:r>
        <w:rPr>
          <w:lang w:eastAsia="en-GB"/>
        </w:rPr>
        <w:t>This makes lines an array of the lines in the file name</w:t>
      </w:r>
      <w:r w:rsidR="005775C9">
        <w:rPr>
          <w:lang w:eastAsia="en-GB"/>
        </w:rPr>
        <w:t>.</w:t>
      </w:r>
    </w:p>
    <w:p w14:paraId="154AA8AD" w14:textId="6D1EDF69" w:rsidR="009A3A07" w:rsidRPr="009A3A07" w:rsidRDefault="009A3A07" w:rsidP="006A5158">
      <w:pPr>
        <w:pStyle w:val="CodeSnippet"/>
        <w:rPr>
          <w:lang w:eastAsia="en-GB"/>
        </w:rPr>
      </w:pPr>
      <w:r w:rsidRPr="009A3A07">
        <w:rPr>
          <w:lang w:eastAsia="en-GB"/>
        </w:rPr>
        <w:t>        SET lines = lines.split(new line)</w:t>
      </w:r>
    </w:p>
    <w:p w14:paraId="6C35A2ED" w14:textId="4586D36D" w:rsidR="009A3A07" w:rsidRDefault="009A3A07" w:rsidP="006A5158">
      <w:pPr>
        <w:rPr>
          <w:lang w:eastAsia="en-GB"/>
        </w:rPr>
      </w:pPr>
      <w:r w:rsidRPr="009A3A07">
        <w:rPr>
          <w:lang w:eastAsia="en-GB"/>
        </w:rPr>
        <w:t>as python variables are hard typed, this is declaring a 2d array populated entirely by zeros</w:t>
      </w:r>
    </w:p>
    <w:p w14:paraId="6069D636" w14:textId="543717ED" w:rsidR="00425FB7" w:rsidRPr="0037505F" w:rsidRDefault="00425FB7" w:rsidP="006A5158">
      <w:pPr>
        <w:rPr>
          <w:rFonts w:ascii="Consolas" w:hAnsi="Consolas"/>
          <w:noProof/>
          <w:shd w:val="clear" w:color="auto" w:fill="E7E6E6" w:themeFill="background2"/>
          <w:vertAlign w:val="superscript"/>
        </w:rPr>
      </w:pPr>
      <w:r>
        <w:rPr>
          <w:lang w:eastAsia="en-GB"/>
        </w:rPr>
        <w:t xml:space="preserve">To see how this works in greater detail, see the </w:t>
      </w:r>
      <w:r w:rsidRPr="0037505F">
        <w:rPr>
          <w:rStyle w:val="CodeSnippetChar"/>
        </w:rPr>
        <w:fldChar w:fldCharType="begin"/>
      </w:r>
      <w:r w:rsidRPr="00425FB7">
        <w:rPr>
          <w:rStyle w:val="CodeSnippetChar"/>
        </w:rPr>
        <w:instrText xml:space="preserve"> REF loadDatabase \h </w:instrText>
      </w:r>
      <w:r>
        <w:rPr>
          <w:rStyle w:val="CodeSnippetChar"/>
        </w:rPr>
        <w:instrText xml:space="preserve"> \* MERGEFORMAT </w:instrText>
      </w:r>
      <w:r w:rsidRPr="0037505F">
        <w:rPr>
          <w:rStyle w:val="CodeSnippetChar"/>
        </w:rPr>
      </w:r>
      <w:r w:rsidRPr="0037505F">
        <w:rPr>
          <w:rStyle w:val="CodeSnippetChar"/>
        </w:rPr>
        <w:fldChar w:fldCharType="separate"/>
      </w:r>
      <w:r w:rsidRPr="0037505F">
        <w:rPr>
          <w:rStyle w:val="CodeSnippetChar"/>
        </w:rPr>
        <w:t>loadDatabase</w:t>
      </w:r>
      <w:r w:rsidRPr="0037505F">
        <w:rPr>
          <w:rStyle w:val="CodeSnippetChar"/>
        </w:rPr>
        <w:fldChar w:fldCharType="end"/>
      </w:r>
      <w:r w:rsidRPr="00425FB7">
        <w:rPr>
          <w:rStyle w:val="CodeSnippetChar"/>
        </w:rPr>
        <w:t>()</w:t>
      </w:r>
      <w:r>
        <w:rPr>
          <w:lang w:eastAsia="en-GB"/>
        </w:rPr>
        <w:t xml:space="preserve"> function</w:t>
      </w:r>
    </w:p>
    <w:p w14:paraId="60B85322" w14:textId="77777777" w:rsidR="009A3A07" w:rsidRPr="009A3A07" w:rsidRDefault="009A3A07" w:rsidP="006A5158">
      <w:pPr>
        <w:pStyle w:val="CodeSnippet"/>
        <w:rPr>
          <w:lang w:eastAsia="en-GB"/>
        </w:rPr>
      </w:pPr>
      <w:r w:rsidRPr="009A3A07">
        <w:rPr>
          <w:lang w:eastAsia="en-GB"/>
        </w:rPr>
        <w:t>        SET cols_count = 2</w:t>
      </w:r>
    </w:p>
    <w:p w14:paraId="1A5A3511" w14:textId="77777777" w:rsidR="009A3A07" w:rsidRPr="009A3A07" w:rsidRDefault="009A3A07" w:rsidP="006A5158">
      <w:pPr>
        <w:pStyle w:val="CodeSnippet"/>
        <w:rPr>
          <w:lang w:eastAsia="en-GB"/>
        </w:rPr>
      </w:pPr>
      <w:r w:rsidRPr="009A3A07">
        <w:rPr>
          <w:lang w:eastAsia="en-GB"/>
        </w:rPr>
        <w:t>        SET rows_count = len(lines)</w:t>
      </w:r>
    </w:p>
    <w:p w14:paraId="11B28E5E" w14:textId="77777777" w:rsidR="009A3A07" w:rsidRPr="009A3A07" w:rsidRDefault="009A3A07" w:rsidP="006A5158">
      <w:pPr>
        <w:pStyle w:val="CodeSnippet"/>
        <w:rPr>
          <w:lang w:eastAsia="en-GB"/>
        </w:rPr>
      </w:pPr>
      <w:r w:rsidRPr="009A3A07">
        <w:rPr>
          <w:lang w:eastAsia="en-GB"/>
        </w:rPr>
        <w:t>        SET ME.matrix = [["" FOR x = 0 to cols_count - 1]</w:t>
      </w:r>
    </w:p>
    <w:p w14:paraId="0A0C60AD" w14:textId="77777777" w:rsidR="009A3A07" w:rsidRPr="009A3A07" w:rsidRDefault="009A3A07" w:rsidP="006A5158">
      <w:pPr>
        <w:pStyle w:val="CodeSnippet"/>
        <w:rPr>
          <w:lang w:eastAsia="en-GB"/>
        </w:rPr>
      </w:pPr>
      <w:r w:rsidRPr="009A3A07">
        <w:rPr>
          <w:lang w:eastAsia="en-GB"/>
        </w:rPr>
        <w:t>                         FOR y = 0 to rows_count - 1]</w:t>
      </w:r>
    </w:p>
    <w:p w14:paraId="17E58CFD" w14:textId="77777777" w:rsidR="009A3A07" w:rsidRPr="009A3A07" w:rsidRDefault="009A3A07" w:rsidP="006A5158">
      <w:pPr>
        <w:pStyle w:val="CodeSnippet"/>
        <w:rPr>
          <w:lang w:eastAsia="en-GB"/>
        </w:rPr>
      </w:pPr>
    </w:p>
    <w:p w14:paraId="5C5E8BF7" w14:textId="77777777" w:rsidR="009A3A07" w:rsidRPr="009A3A07" w:rsidRDefault="009A3A07" w:rsidP="006A5158">
      <w:pPr>
        <w:pStyle w:val="CodeSnippet"/>
        <w:rPr>
          <w:lang w:eastAsia="en-GB"/>
        </w:rPr>
      </w:pPr>
      <w:r w:rsidRPr="009A3A07">
        <w:rPr>
          <w:lang w:eastAsia="en-GB"/>
        </w:rPr>
        <w:t>        SET innerloop = 0  # index of dimension 1</w:t>
      </w:r>
    </w:p>
    <w:p w14:paraId="78128EB9" w14:textId="7AFA3DB9" w:rsidR="00CB6A18" w:rsidRPr="009A3A07" w:rsidRDefault="009A3A07" w:rsidP="006A5158">
      <w:pPr>
        <w:pStyle w:val="CodeSnippet"/>
        <w:rPr>
          <w:lang w:eastAsia="en-GB"/>
        </w:rPr>
      </w:pPr>
      <w:r w:rsidRPr="009A3A07">
        <w:rPr>
          <w:lang w:eastAsia="en-GB"/>
        </w:rPr>
        <w:t>        SET outerloop = 0  # index of dimension 2</w:t>
      </w:r>
    </w:p>
    <w:p w14:paraId="6FB3877C" w14:textId="77777777" w:rsidR="009A3A07" w:rsidRPr="009A3A07" w:rsidRDefault="009A3A07" w:rsidP="006A5158">
      <w:pPr>
        <w:pStyle w:val="CodeSnippet"/>
        <w:rPr>
          <w:lang w:eastAsia="en-GB"/>
        </w:rPr>
      </w:pPr>
      <w:r w:rsidRPr="009A3A07">
        <w:rPr>
          <w:lang w:eastAsia="en-GB"/>
        </w:rPr>
        <w:t>        FOR EACH singleLine IN lines</w:t>
      </w:r>
    </w:p>
    <w:p w14:paraId="5561A4D2" w14:textId="07259FFA" w:rsidR="009A3A07" w:rsidRPr="009A3A07" w:rsidRDefault="009A3A07" w:rsidP="006A5158">
      <w:pPr>
        <w:rPr>
          <w:lang w:eastAsia="en-GB"/>
        </w:rPr>
      </w:pPr>
      <w:r w:rsidRPr="009A3A07">
        <w:rPr>
          <w:lang w:eastAsia="en-GB"/>
        </w:rPr>
        <w:t>makes sure that there </w:t>
      </w:r>
      <w:r w:rsidR="002854CA" w:rsidRPr="009A3A07">
        <w:rPr>
          <w:lang w:eastAsia="en-GB"/>
        </w:rPr>
        <w:t>are</w:t>
      </w:r>
      <w:r w:rsidRPr="009A3A07">
        <w:rPr>
          <w:lang w:eastAsia="en-GB"/>
        </w:rPr>
        <w:t> no unnecessary spaces in the </w:t>
      </w:r>
      <w:r w:rsidR="00064B62">
        <w:rPr>
          <w:lang w:eastAsia="en-GB"/>
        </w:rPr>
        <w:t>line by replacing and spaces with nothing.</w:t>
      </w:r>
    </w:p>
    <w:p w14:paraId="1DFCE109" w14:textId="77777777" w:rsidR="009A3A07" w:rsidRPr="009A3A07" w:rsidRDefault="009A3A07" w:rsidP="006A5158">
      <w:pPr>
        <w:pStyle w:val="CodeSnippet"/>
        <w:rPr>
          <w:lang w:eastAsia="en-GB"/>
        </w:rPr>
      </w:pPr>
      <w:r w:rsidRPr="009A3A07">
        <w:rPr>
          <w:lang w:eastAsia="en-GB"/>
        </w:rPr>
        <w:t>            SET singleLine = singleLine.replace(" ", "")</w:t>
      </w:r>
    </w:p>
    <w:p w14:paraId="0951DA75" w14:textId="77777777" w:rsidR="009A3A07" w:rsidRPr="009A3A07" w:rsidRDefault="009A3A07" w:rsidP="006A5158">
      <w:pPr>
        <w:pStyle w:val="CodeSnippet"/>
        <w:rPr>
          <w:lang w:eastAsia="en-GB"/>
        </w:rPr>
      </w:pPr>
      <w:r w:rsidRPr="009A3A07">
        <w:rPr>
          <w:lang w:eastAsia="en-GB"/>
        </w:rPr>
        <w:t>            SET innerloop = 0</w:t>
      </w:r>
    </w:p>
    <w:p w14:paraId="24367939" w14:textId="6CDA6D14" w:rsidR="009A3A07" w:rsidRPr="009A3A07" w:rsidRDefault="009A3A07" w:rsidP="006A5158">
      <w:pPr>
        <w:rPr>
          <w:lang w:eastAsia="en-GB"/>
        </w:rPr>
      </w:pPr>
      <w:r w:rsidRPr="009A3A07">
        <w:rPr>
          <w:lang w:eastAsia="en-GB"/>
        </w:rPr>
        <w:t>splits up the two arguments and removes any new line characters.</w:t>
      </w:r>
      <w:r w:rsidR="00F75D17">
        <w:rPr>
          <w:lang w:eastAsia="en-GB"/>
        </w:rPr>
        <w:t xml:space="preserve"> It then loops</w:t>
      </w:r>
      <w:r w:rsidR="00814B4B">
        <w:rPr>
          <w:lang w:eastAsia="en-GB"/>
        </w:rPr>
        <w:t xml:space="preserve"> through creating the matrix of the values</w:t>
      </w:r>
      <w:r w:rsidR="004F718D">
        <w:rPr>
          <w:lang w:eastAsia="en-GB"/>
        </w:rPr>
        <w:t xml:space="preserve"> by using the </w:t>
      </w:r>
      <w:r w:rsidR="004F718D" w:rsidRPr="0037505F">
        <w:rPr>
          <w:rStyle w:val="CodeSnippetChar"/>
        </w:rPr>
        <w:t>outerloop</w:t>
      </w:r>
      <w:r w:rsidR="004F718D">
        <w:rPr>
          <w:lang w:eastAsia="en-GB"/>
        </w:rPr>
        <w:t xml:space="preserve"> as the y value and </w:t>
      </w:r>
      <w:r w:rsidR="004F718D" w:rsidRPr="0037505F">
        <w:rPr>
          <w:rStyle w:val="CodeSnippetChar"/>
        </w:rPr>
        <w:t>innerloop</w:t>
      </w:r>
      <w:r w:rsidR="004F718D">
        <w:rPr>
          <w:lang w:eastAsia="en-GB"/>
        </w:rPr>
        <w:t xml:space="preserve"> as the x value</w:t>
      </w:r>
    </w:p>
    <w:p w14:paraId="58D53475" w14:textId="77777777" w:rsidR="009A3A07" w:rsidRPr="009A3A07" w:rsidRDefault="009A3A07" w:rsidP="006A5158">
      <w:pPr>
        <w:pStyle w:val="CodeSnippet"/>
        <w:rPr>
          <w:lang w:eastAsia="en-GB"/>
        </w:rPr>
      </w:pPr>
      <w:r w:rsidRPr="009A3A07">
        <w:rPr>
          <w:lang w:eastAsia="en-GB"/>
        </w:rPr>
        <w:t>            FOR y IN singleLine.split(','):</w:t>
      </w:r>
    </w:p>
    <w:p w14:paraId="064A418D" w14:textId="77777777" w:rsidR="009A3A07" w:rsidRPr="009A3A07" w:rsidRDefault="009A3A07" w:rsidP="006A5158">
      <w:pPr>
        <w:pStyle w:val="CodeSnippet"/>
        <w:rPr>
          <w:lang w:eastAsia="en-GB"/>
        </w:rPr>
      </w:pPr>
      <w:r w:rsidRPr="009A3A07">
        <w:rPr>
          <w:lang w:eastAsia="en-GB"/>
        </w:rPr>
        <w:t>                SET ME.matrix[outerloop][innerloop] = y</w:t>
      </w:r>
    </w:p>
    <w:p w14:paraId="69C177EA" w14:textId="77777777" w:rsidR="009A3A07" w:rsidRPr="009A3A07" w:rsidRDefault="009A3A07" w:rsidP="006A5158">
      <w:pPr>
        <w:pStyle w:val="CodeSnippet"/>
        <w:rPr>
          <w:lang w:eastAsia="en-GB"/>
        </w:rPr>
      </w:pPr>
      <w:r w:rsidRPr="009A3A07">
        <w:rPr>
          <w:lang w:eastAsia="en-GB"/>
        </w:rPr>
        <w:t>                SET innerloop = innerLoop + 1</w:t>
      </w:r>
    </w:p>
    <w:p w14:paraId="3E2246F7" w14:textId="77777777" w:rsidR="009A3A07" w:rsidRPr="009A3A07" w:rsidRDefault="009A3A07" w:rsidP="006A5158">
      <w:pPr>
        <w:pStyle w:val="CodeSnippet"/>
        <w:rPr>
          <w:lang w:eastAsia="en-GB"/>
        </w:rPr>
      </w:pPr>
      <w:r w:rsidRPr="009A3A07">
        <w:rPr>
          <w:lang w:eastAsia="en-GB"/>
        </w:rPr>
        <w:t>            END FOR</w:t>
      </w:r>
    </w:p>
    <w:p w14:paraId="44094E58" w14:textId="1552AC27" w:rsidR="009A3A07" w:rsidRPr="009A3A07" w:rsidRDefault="009A3A07" w:rsidP="006A5158">
      <w:pPr>
        <w:pStyle w:val="CodeSnippet"/>
        <w:rPr>
          <w:lang w:eastAsia="en-GB"/>
        </w:rPr>
      </w:pPr>
      <w:r w:rsidRPr="009A3A07">
        <w:rPr>
          <w:lang w:eastAsia="en-GB"/>
        </w:rPr>
        <w:t>            SET outerloop = </w:t>
      </w:r>
      <w:r w:rsidR="00814B4B">
        <w:rPr>
          <w:lang w:eastAsia="en-GB"/>
        </w:rPr>
        <w:t xml:space="preserve">outerloop + </w:t>
      </w:r>
      <w:r w:rsidRPr="009A3A07">
        <w:rPr>
          <w:lang w:eastAsia="en-GB"/>
        </w:rPr>
        <w:t>1</w:t>
      </w:r>
    </w:p>
    <w:p w14:paraId="340F4CED" w14:textId="77777777" w:rsidR="009A3A07" w:rsidRPr="009A3A07" w:rsidRDefault="009A3A07" w:rsidP="006A5158">
      <w:pPr>
        <w:pStyle w:val="CodeSnippet"/>
        <w:rPr>
          <w:lang w:eastAsia="en-GB"/>
        </w:rPr>
      </w:pPr>
      <w:r w:rsidRPr="009A3A07">
        <w:rPr>
          <w:lang w:eastAsia="en-GB"/>
        </w:rPr>
        <w:t>        END FOR</w:t>
      </w:r>
    </w:p>
    <w:p w14:paraId="4A06FA76" w14:textId="77777777" w:rsidR="009A3A07" w:rsidRPr="009A3A07" w:rsidRDefault="009A3A07" w:rsidP="006A5158">
      <w:pPr>
        <w:pStyle w:val="CodeSnippet"/>
        <w:rPr>
          <w:lang w:eastAsia="en-GB"/>
        </w:rPr>
      </w:pPr>
      <w:r w:rsidRPr="009A3A07">
        <w:rPr>
          <w:lang w:eastAsia="en-GB"/>
        </w:rPr>
        <w:t>        FOR index = 0 TO rows_count:</w:t>
      </w:r>
    </w:p>
    <w:p w14:paraId="08C35CF5" w14:textId="77777777" w:rsidR="009A3A07" w:rsidRPr="009A3A07" w:rsidRDefault="009A3A07" w:rsidP="006A5158">
      <w:pPr>
        <w:pStyle w:val="CodeSnippet"/>
        <w:rPr>
          <w:lang w:eastAsia="en-GB"/>
        </w:rPr>
      </w:pPr>
    </w:p>
    <w:p w14:paraId="4857995E" w14:textId="77777777" w:rsidR="00F36081" w:rsidRDefault="00F36081">
      <w:pPr>
        <w:rPr>
          <w:lang w:eastAsia="en-GB"/>
        </w:rPr>
      </w:pPr>
      <w:r>
        <w:rPr>
          <w:lang w:eastAsia="en-GB"/>
        </w:rPr>
        <w:br w:type="page"/>
      </w:r>
    </w:p>
    <w:p w14:paraId="49D1DF8C" w14:textId="192C020E" w:rsidR="009A3A07" w:rsidRPr="009A3A07" w:rsidRDefault="00962A90" w:rsidP="006A5158">
      <w:pPr>
        <w:rPr>
          <w:lang w:eastAsia="en-GB"/>
        </w:rPr>
      </w:pPr>
      <w:r>
        <w:rPr>
          <w:lang w:eastAsia="en-GB"/>
        </w:rPr>
        <w:t xml:space="preserve">This </w:t>
      </w:r>
      <w:r w:rsidR="009A3A07" w:rsidRPr="009A3A07">
        <w:rPr>
          <w:lang w:eastAsia="en-GB"/>
        </w:rPr>
        <w:t>adds to the dictionary of edges</w:t>
      </w:r>
      <w:r>
        <w:rPr>
          <w:lang w:eastAsia="en-GB"/>
        </w:rPr>
        <w:t xml:space="preserve"> by calling the </w:t>
      </w:r>
      <w:r w:rsidRPr="0037505F">
        <w:rPr>
          <w:rStyle w:val="CodeSnippetChar"/>
        </w:rPr>
        <w:t>addEdge()</w:t>
      </w:r>
      <w:r>
        <w:rPr>
          <w:lang w:eastAsia="en-GB"/>
        </w:rPr>
        <w:t xml:space="preserve"> method</w:t>
      </w:r>
    </w:p>
    <w:p w14:paraId="1379CEB6" w14:textId="00AD2453" w:rsidR="009A3A07" w:rsidRPr="009A3A07" w:rsidRDefault="009A3A07" w:rsidP="006A5158">
      <w:pPr>
        <w:pStyle w:val="CodeSnippet"/>
        <w:rPr>
          <w:lang w:eastAsia="en-GB"/>
        </w:rPr>
      </w:pPr>
      <w:r w:rsidRPr="009A3A07">
        <w:rPr>
          <w:lang w:eastAsia="en-GB"/>
        </w:rPr>
        <w:t>            CALL ME.addEdge(self.__matrix[index][0], self.__matrix[index]</w:t>
      </w:r>
      <w:r w:rsidR="00962A90">
        <w:rPr>
          <w:lang w:eastAsia="en-GB"/>
        </w:rPr>
        <w:t xml:space="preserve"> </w:t>
      </w:r>
      <w:r w:rsidRPr="009A3A07">
        <w:rPr>
          <w:lang w:eastAsia="en-GB"/>
        </w:rPr>
        <w:t>[1])</w:t>
      </w:r>
    </w:p>
    <w:p w14:paraId="42FBCF38" w14:textId="77777777" w:rsidR="009A3A07" w:rsidRPr="009A3A07" w:rsidRDefault="009A3A07" w:rsidP="006A5158">
      <w:pPr>
        <w:pStyle w:val="CodeSnippet"/>
        <w:rPr>
          <w:lang w:eastAsia="en-GB"/>
        </w:rPr>
      </w:pPr>
      <w:r w:rsidRPr="009A3A07">
        <w:rPr>
          <w:lang w:eastAsia="en-GB"/>
        </w:rPr>
        <w:t>        END FOR</w:t>
      </w:r>
    </w:p>
    <w:p w14:paraId="51496C89" w14:textId="77777777" w:rsidR="009A3A07" w:rsidRPr="009A3A07" w:rsidRDefault="009A3A07" w:rsidP="006A5158">
      <w:pPr>
        <w:pStyle w:val="CodeSnippet"/>
        <w:rPr>
          <w:lang w:eastAsia="en-GB"/>
        </w:rPr>
      </w:pPr>
      <w:r w:rsidRPr="009A3A07">
        <w:rPr>
          <w:lang w:eastAsia="en-GB"/>
        </w:rPr>
        <w:t>    END METHOD</w:t>
      </w:r>
    </w:p>
    <w:p w14:paraId="420CDA90" w14:textId="053FBF3B" w:rsidR="00EC7CEF" w:rsidRPr="004346A7" w:rsidRDefault="00EC7CEF" w:rsidP="006A5158">
      <w:pPr>
        <w:pStyle w:val="Heading3"/>
        <w:rPr>
          <w:lang w:eastAsia="en-GB"/>
        </w:rPr>
      </w:pPr>
      <w:r>
        <w:rPr>
          <w:lang w:eastAsia="en-GB"/>
        </w:rPr>
        <w:t xml:space="preserve">METHOD </w:t>
      </w:r>
      <w:bookmarkStart w:id="19" w:name="loadDatabase"/>
      <w:r>
        <w:rPr>
          <w:lang w:eastAsia="en-GB"/>
        </w:rPr>
        <w:t>loadDatabase</w:t>
      </w:r>
      <w:bookmarkEnd w:id="19"/>
    </w:p>
    <w:p w14:paraId="1AF980F4" w14:textId="37A80E7A" w:rsidR="004346A7" w:rsidRPr="004346A7" w:rsidRDefault="00A060D6" w:rsidP="006A5158">
      <w:pPr>
        <w:rPr>
          <w:lang w:eastAsia="en-GB"/>
        </w:rPr>
      </w:pPr>
      <w:r>
        <w:rPr>
          <w:lang w:eastAsia="en-GB"/>
        </w:rPr>
        <w:t>This method loads the database contents into the matrix property.</w:t>
      </w:r>
    </w:p>
    <w:p w14:paraId="2E8E37E6" w14:textId="2655BAEE" w:rsidR="004346A7" w:rsidRPr="004346A7" w:rsidRDefault="004346A7" w:rsidP="006A5158">
      <w:pPr>
        <w:pStyle w:val="CodeSnippet"/>
        <w:rPr>
          <w:lang w:eastAsia="en-GB"/>
        </w:rPr>
      </w:pPr>
      <w:r w:rsidRPr="004346A7">
        <w:rPr>
          <w:lang w:eastAsia="en-GB"/>
        </w:rPr>
        <w:t>    PRIVATE METHOD loadDatabase(tableName as string)</w:t>
      </w:r>
    </w:p>
    <w:p w14:paraId="210337B7" w14:textId="77777777" w:rsidR="004346A7" w:rsidRPr="004346A7" w:rsidRDefault="004346A7" w:rsidP="006A5158">
      <w:pPr>
        <w:pStyle w:val="CodeSnippet"/>
        <w:rPr>
          <w:lang w:eastAsia="en-GB"/>
        </w:rPr>
      </w:pPr>
      <w:r w:rsidRPr="004346A7">
        <w:rPr>
          <w:lang w:eastAsia="en-GB"/>
        </w:rPr>
        <w:t>        INITIALISE domain AS STRING </w:t>
      </w:r>
    </w:p>
    <w:p w14:paraId="4542EF5A" w14:textId="69DA0276" w:rsidR="004346A7" w:rsidRPr="004346A7" w:rsidRDefault="004346A7" w:rsidP="006A5158">
      <w:pPr>
        <w:pStyle w:val="CodeSnippet"/>
        <w:rPr>
          <w:lang w:eastAsia="en-GB"/>
        </w:rPr>
      </w:pPr>
      <w:r w:rsidRPr="004346A7">
        <w:rPr>
          <w:lang w:eastAsia="en-GB"/>
        </w:rPr>
        <w:t>        connect to database "websites"</w:t>
      </w:r>
    </w:p>
    <w:p w14:paraId="33E5299C" w14:textId="6B9D4E78" w:rsidR="004346A7" w:rsidRDefault="004346A7" w:rsidP="006A5158">
      <w:pPr>
        <w:pStyle w:val="CodeSnippet"/>
        <w:rPr>
          <w:lang w:eastAsia="en-GB"/>
        </w:rPr>
      </w:pPr>
      <w:r w:rsidRPr="004346A7">
        <w:rPr>
          <w:lang w:eastAsia="en-GB"/>
        </w:rPr>
        <w:t>        domain</w:t>
      </w:r>
      <w:r w:rsidR="00D968CB">
        <w:rPr>
          <w:lang w:eastAsia="en-GB"/>
        </w:rPr>
        <w:t xml:space="preserve"> </w:t>
      </w:r>
      <w:r w:rsidRPr="004346A7">
        <w:rPr>
          <w:lang w:eastAsia="en-GB"/>
        </w:rPr>
        <w:t>= format tablename to domain form</w:t>
      </w:r>
    </w:p>
    <w:p w14:paraId="4E1199C3" w14:textId="215D2338" w:rsidR="002C3954" w:rsidRPr="004346A7" w:rsidRDefault="002C3954" w:rsidP="006A5158">
      <w:pPr>
        <w:rPr>
          <w:lang w:eastAsia="en-GB"/>
        </w:rPr>
      </w:pPr>
      <w:r>
        <w:rPr>
          <w:lang w:eastAsia="en-GB"/>
        </w:rPr>
        <w:t>The design of this query can be seen in the design section.</w:t>
      </w:r>
    </w:p>
    <w:p w14:paraId="0D5163A2" w14:textId="5DC77EE5" w:rsidR="004346A7" w:rsidRPr="004346A7" w:rsidRDefault="004346A7" w:rsidP="006A5158">
      <w:pPr>
        <w:pStyle w:val="CodeSnippet"/>
        <w:rPr>
          <w:lang w:eastAsia="en-GB"/>
        </w:rPr>
      </w:pPr>
      <w:r w:rsidRPr="004346A7">
        <w:rPr>
          <w:lang w:eastAsia="en-GB"/>
        </w:rPr>
        <w:t>        execute "SELECT OriginURL, Hyperlink FROM parameter" where</w:t>
      </w:r>
      <w:r w:rsidR="007301B7">
        <w:rPr>
          <w:lang w:eastAsia="en-GB"/>
        </w:rPr>
        <w:t xml:space="preserve"> </w:t>
      </w:r>
      <w:r w:rsidRPr="004346A7">
        <w:rPr>
          <w:lang w:eastAsia="en-GB"/>
        </w:rPr>
        <w:t>parameter = domain and store result in </w:t>
      </w:r>
      <w:r w:rsidR="00AF3A4E">
        <w:rPr>
          <w:lang w:eastAsia="en-GB"/>
        </w:rPr>
        <w:t>2D</w:t>
      </w:r>
      <w:r w:rsidRPr="004346A7">
        <w:rPr>
          <w:lang w:eastAsia="en-GB"/>
        </w:rPr>
        <w:t> array called result</w:t>
      </w:r>
    </w:p>
    <w:p w14:paraId="0667EDA9" w14:textId="77777777" w:rsidR="004346A7" w:rsidRPr="004346A7" w:rsidRDefault="004346A7" w:rsidP="006A5158">
      <w:pPr>
        <w:pStyle w:val="CodeSnippet"/>
        <w:rPr>
          <w:lang w:eastAsia="en-GB"/>
        </w:rPr>
      </w:pPr>
      <w:r w:rsidRPr="004346A7">
        <w:rPr>
          <w:lang w:eastAsia="en-GB"/>
        </w:rPr>
        <w:t>        INITIALISE cols_count AS INTEGER = 2</w:t>
      </w:r>
    </w:p>
    <w:p w14:paraId="30CDC730" w14:textId="265D1408" w:rsidR="004346A7" w:rsidRPr="004346A7" w:rsidRDefault="004346A7" w:rsidP="006A5158">
      <w:pPr>
        <w:pStyle w:val="CodeSnippet"/>
        <w:rPr>
          <w:lang w:eastAsia="en-GB"/>
        </w:rPr>
      </w:pPr>
      <w:r w:rsidRPr="004346A7">
        <w:rPr>
          <w:lang w:eastAsia="en-GB"/>
        </w:rPr>
        <w:t>        INITIALISE rows_count AS INTEGER = len(result)</w:t>
      </w:r>
      <w:r w:rsidR="000D1083" w:rsidRPr="004346A7">
        <w:rPr>
          <w:lang w:eastAsia="en-GB"/>
        </w:rPr>
        <w:t xml:space="preserve"> </w:t>
      </w:r>
    </w:p>
    <w:p w14:paraId="615F384E" w14:textId="14E6729F" w:rsidR="004346A7" w:rsidRPr="004346A7" w:rsidRDefault="000D1083" w:rsidP="006A5158">
      <w:pPr>
        <w:rPr>
          <w:lang w:eastAsia="en-GB"/>
        </w:rPr>
      </w:pPr>
      <w:r>
        <w:rPr>
          <w:lang w:eastAsia="en-GB"/>
        </w:rPr>
        <w:t xml:space="preserve">This redeclares the </w:t>
      </w:r>
      <w:r w:rsidR="00AF3A4E">
        <w:rPr>
          <w:lang w:eastAsia="en-GB"/>
        </w:rPr>
        <w:t>2D</w:t>
      </w:r>
      <w:r>
        <w:rPr>
          <w:lang w:eastAsia="en-GB"/>
        </w:rPr>
        <w:t xml:space="preserve"> array called matrix by creating an array of values = “”</w:t>
      </w:r>
      <w:r w:rsidR="00E42CEE">
        <w:rPr>
          <w:lang w:eastAsia="en-GB"/>
        </w:rPr>
        <w:t xml:space="preserve">. This array will have a length of </w:t>
      </w:r>
      <w:r w:rsidR="00E42CEE" w:rsidRPr="0037505F">
        <w:rPr>
          <w:rStyle w:val="CodeSnippetChar"/>
        </w:rPr>
        <w:t>cols</w:t>
      </w:r>
      <w:r w:rsidR="00D666F2" w:rsidRPr="0037505F">
        <w:rPr>
          <w:rStyle w:val="CodeSnippetChar"/>
        </w:rPr>
        <w:t>_</w:t>
      </w:r>
      <w:r w:rsidR="00E42CEE" w:rsidRPr="0037505F">
        <w:rPr>
          <w:rStyle w:val="CodeSnippetChar"/>
        </w:rPr>
        <w:t>count</w:t>
      </w:r>
      <w:r w:rsidR="000F0397">
        <w:rPr>
          <w:lang w:eastAsia="en-GB"/>
        </w:rPr>
        <w:t xml:space="preserve">. Then an array of those arrays will be created with the length of </w:t>
      </w:r>
      <w:r w:rsidR="000F0397" w:rsidRPr="0037505F">
        <w:rPr>
          <w:rStyle w:val="CodeSnippetChar"/>
        </w:rPr>
        <w:t>rows</w:t>
      </w:r>
      <w:r w:rsidR="00093A72" w:rsidRPr="0037505F">
        <w:rPr>
          <w:rStyle w:val="CodeSnippetChar"/>
        </w:rPr>
        <w:t>_</w:t>
      </w:r>
      <w:r w:rsidR="000F0397" w:rsidRPr="0037505F">
        <w:rPr>
          <w:rStyle w:val="CodeSnippetChar"/>
        </w:rPr>
        <w:t>count</w:t>
      </w:r>
      <w:r w:rsidR="000F0397">
        <w:rPr>
          <w:lang w:eastAsia="en-GB"/>
        </w:rPr>
        <w:t xml:space="preserve">. </w:t>
      </w:r>
      <w:r w:rsidR="00053EE0">
        <w:rPr>
          <w:lang w:eastAsia="en-GB"/>
        </w:rPr>
        <w:t>Th</w:t>
      </w:r>
      <w:r w:rsidR="00AF3A4E">
        <w:rPr>
          <w:lang w:eastAsia="en-GB"/>
        </w:rPr>
        <w:t>e</w:t>
      </w:r>
      <w:r w:rsidR="00053EE0">
        <w:rPr>
          <w:lang w:eastAsia="en-GB"/>
        </w:rPr>
        <w:t>s</w:t>
      </w:r>
      <w:r w:rsidR="00AF3A4E">
        <w:rPr>
          <w:lang w:eastAsia="en-GB"/>
        </w:rPr>
        <w:t>e combined</w:t>
      </w:r>
      <w:r w:rsidR="00053EE0">
        <w:rPr>
          <w:lang w:eastAsia="en-GB"/>
        </w:rPr>
        <w:t xml:space="preserve"> creates an array of arrays which is a 2</w:t>
      </w:r>
      <w:r w:rsidR="00AF3A4E">
        <w:rPr>
          <w:lang w:eastAsia="en-GB"/>
        </w:rPr>
        <w:t>D</w:t>
      </w:r>
      <w:r w:rsidR="00053EE0">
        <w:rPr>
          <w:lang w:eastAsia="en-GB"/>
        </w:rPr>
        <w:t xml:space="preserve"> array.</w:t>
      </w:r>
      <w:r w:rsidR="0058237D">
        <w:rPr>
          <w:lang w:eastAsia="en-GB"/>
        </w:rPr>
        <w:t xml:space="preserve"> </w:t>
      </w:r>
      <w:r w:rsidR="000F0397">
        <w:rPr>
          <w:lang w:eastAsia="en-GB"/>
        </w:rPr>
        <w:t>The first parameter ends up being along the x</w:t>
      </w:r>
      <w:r w:rsidR="00AF3A4E">
        <w:rPr>
          <w:lang w:eastAsia="en-GB"/>
        </w:rPr>
        <w:t>-</w:t>
      </w:r>
      <w:r w:rsidR="000F0397">
        <w:rPr>
          <w:lang w:eastAsia="en-GB"/>
        </w:rPr>
        <w:t>axis while the second is for the y</w:t>
      </w:r>
      <w:r w:rsidR="00AF3A4E">
        <w:rPr>
          <w:lang w:eastAsia="en-GB"/>
        </w:rPr>
        <w:t>-</w:t>
      </w:r>
      <w:r w:rsidR="000F0397">
        <w:rPr>
          <w:lang w:eastAsia="en-GB"/>
        </w:rPr>
        <w:t>axis</w:t>
      </w:r>
      <w:r w:rsidR="00053EE0">
        <w:rPr>
          <w:lang w:eastAsia="en-GB"/>
        </w:rPr>
        <w:t>.</w:t>
      </w:r>
    </w:p>
    <w:p w14:paraId="1CFFE733" w14:textId="390B7200" w:rsidR="004346A7" w:rsidRPr="004346A7" w:rsidRDefault="004346A7" w:rsidP="006A5158">
      <w:pPr>
        <w:pStyle w:val="CodeSnippet"/>
        <w:rPr>
          <w:lang w:eastAsia="en-GB"/>
        </w:rPr>
      </w:pPr>
      <w:r w:rsidRPr="004346A7">
        <w:rPr>
          <w:lang w:eastAsia="en-GB"/>
        </w:rPr>
        <w:t>        ME.matrix = [["" for x = 0 to cols</w:t>
      </w:r>
      <w:r w:rsidR="000D1083">
        <w:rPr>
          <w:lang w:eastAsia="en-GB"/>
        </w:rPr>
        <w:t>_</w:t>
      </w:r>
      <w:r w:rsidRPr="004346A7">
        <w:rPr>
          <w:lang w:eastAsia="en-GB"/>
        </w:rPr>
        <w:t>count-1] for y = 0 to rows_count -1]</w:t>
      </w:r>
    </w:p>
    <w:p w14:paraId="2055415B" w14:textId="77777777" w:rsidR="004346A7" w:rsidRPr="004346A7" w:rsidRDefault="004346A7" w:rsidP="006A5158">
      <w:pPr>
        <w:pStyle w:val="CodeSnippet"/>
        <w:rPr>
          <w:lang w:eastAsia="en-GB"/>
        </w:rPr>
      </w:pPr>
    </w:p>
    <w:p w14:paraId="01B911E2" w14:textId="77777777" w:rsidR="004346A7" w:rsidRPr="004346A7" w:rsidRDefault="004346A7" w:rsidP="006A5158">
      <w:pPr>
        <w:pStyle w:val="CodeSnippet"/>
        <w:rPr>
          <w:lang w:eastAsia="en-GB"/>
        </w:rPr>
      </w:pPr>
      <w:r w:rsidRPr="004346A7">
        <w:rPr>
          <w:lang w:eastAsia="en-GB"/>
        </w:rPr>
        <w:t>        INITIALISE innerLoop AS INTEGER = 0</w:t>
      </w:r>
    </w:p>
    <w:p w14:paraId="33EFCC11" w14:textId="77777777" w:rsidR="004346A7" w:rsidRPr="004346A7" w:rsidRDefault="004346A7" w:rsidP="006A5158">
      <w:pPr>
        <w:pStyle w:val="CodeSnippet"/>
        <w:rPr>
          <w:lang w:eastAsia="en-GB"/>
        </w:rPr>
      </w:pPr>
      <w:r w:rsidRPr="004346A7">
        <w:rPr>
          <w:lang w:eastAsia="en-GB"/>
        </w:rPr>
        <w:t>        INITIALISE outerLoop as INTEGER = 0 </w:t>
      </w:r>
    </w:p>
    <w:p w14:paraId="11746E2A" w14:textId="7C9581CB" w:rsidR="004346A7" w:rsidRPr="004346A7" w:rsidRDefault="00244687" w:rsidP="006A5158">
      <w:pPr>
        <w:rPr>
          <w:lang w:eastAsia="en-GB"/>
        </w:rPr>
      </w:pPr>
      <w:r>
        <w:rPr>
          <w:lang w:eastAsia="en-GB"/>
        </w:rPr>
        <w:t xml:space="preserve">This is then looping through </w:t>
      </w:r>
      <w:r w:rsidR="002D6EBF">
        <w:rPr>
          <w:lang w:eastAsia="en-GB"/>
        </w:rPr>
        <w:t xml:space="preserve">the values from the </w:t>
      </w:r>
      <w:r w:rsidR="00AF3A4E">
        <w:rPr>
          <w:lang w:eastAsia="en-GB"/>
        </w:rPr>
        <w:t xml:space="preserve">SQL </w:t>
      </w:r>
      <w:r w:rsidR="002D6EBF">
        <w:rPr>
          <w:lang w:eastAsia="en-GB"/>
        </w:rPr>
        <w:t xml:space="preserve">statement </w:t>
      </w:r>
      <w:r w:rsidR="006E78BF">
        <w:rPr>
          <w:lang w:eastAsia="en-GB"/>
        </w:rPr>
        <w:t>with an inner and outer loop</w:t>
      </w:r>
      <w:r w:rsidR="002D6EBF">
        <w:rPr>
          <w:lang w:eastAsia="en-GB"/>
        </w:rPr>
        <w:t xml:space="preserve"> and writing to the 2</w:t>
      </w:r>
      <w:r w:rsidR="00AF3A4E">
        <w:rPr>
          <w:lang w:eastAsia="en-GB"/>
        </w:rPr>
        <w:t>D</w:t>
      </w:r>
      <w:r w:rsidR="002D6EBF">
        <w:rPr>
          <w:lang w:eastAsia="en-GB"/>
        </w:rPr>
        <w:t xml:space="preserve"> matrix array</w:t>
      </w:r>
      <w:r w:rsidR="00181766">
        <w:rPr>
          <w:lang w:eastAsia="en-GB"/>
        </w:rPr>
        <w:t>.</w:t>
      </w:r>
    </w:p>
    <w:p w14:paraId="3AB2FE66" w14:textId="77777777" w:rsidR="004346A7" w:rsidRPr="004346A7" w:rsidRDefault="004346A7" w:rsidP="006A5158">
      <w:pPr>
        <w:pStyle w:val="CodeSnippet"/>
        <w:rPr>
          <w:lang w:eastAsia="en-GB"/>
        </w:rPr>
      </w:pPr>
      <w:r w:rsidRPr="004346A7">
        <w:rPr>
          <w:lang w:eastAsia="en-GB"/>
        </w:rPr>
        <w:t>        FOR EACH row IN result DO</w:t>
      </w:r>
    </w:p>
    <w:p w14:paraId="7FD67148" w14:textId="77777777" w:rsidR="004346A7" w:rsidRPr="004346A7" w:rsidRDefault="004346A7" w:rsidP="006A5158">
      <w:pPr>
        <w:pStyle w:val="CodeSnippet"/>
        <w:rPr>
          <w:lang w:eastAsia="en-GB"/>
        </w:rPr>
      </w:pPr>
      <w:r w:rsidRPr="004346A7">
        <w:rPr>
          <w:lang w:eastAsia="en-GB"/>
        </w:rPr>
        <w:t>            SET innerLoop = 0</w:t>
      </w:r>
    </w:p>
    <w:p w14:paraId="60C4DC61" w14:textId="77777777" w:rsidR="004346A7" w:rsidRPr="004346A7" w:rsidRDefault="004346A7" w:rsidP="006A5158">
      <w:pPr>
        <w:pStyle w:val="CodeSnippet"/>
        <w:rPr>
          <w:lang w:eastAsia="en-GB"/>
        </w:rPr>
      </w:pPr>
      <w:r w:rsidRPr="004346A7">
        <w:rPr>
          <w:lang w:eastAsia="en-GB"/>
        </w:rPr>
        <w:t>            FOR each value in row DO</w:t>
      </w:r>
    </w:p>
    <w:p w14:paraId="7B474D93" w14:textId="1B20AB2E" w:rsidR="004346A7" w:rsidRPr="004346A7" w:rsidRDefault="004346A7" w:rsidP="006A5158">
      <w:pPr>
        <w:pStyle w:val="CodeSnippet"/>
        <w:rPr>
          <w:lang w:eastAsia="en-GB"/>
        </w:rPr>
      </w:pPr>
      <w:r w:rsidRPr="004346A7">
        <w:rPr>
          <w:lang w:eastAsia="en-GB"/>
        </w:rPr>
        <w:t>                SET ME.Matrix[outerloop][innerloop] = value </w:t>
      </w:r>
    </w:p>
    <w:p w14:paraId="79780685" w14:textId="77777777" w:rsidR="004346A7" w:rsidRPr="004346A7" w:rsidRDefault="004346A7" w:rsidP="006A5158">
      <w:pPr>
        <w:pStyle w:val="CodeSnippet"/>
        <w:rPr>
          <w:lang w:eastAsia="en-GB"/>
        </w:rPr>
      </w:pPr>
      <w:r w:rsidRPr="004346A7">
        <w:rPr>
          <w:lang w:eastAsia="en-GB"/>
        </w:rPr>
        <w:t>                SET innerLoop = innerLoop + 1</w:t>
      </w:r>
    </w:p>
    <w:p w14:paraId="0C9F21EB" w14:textId="77777777" w:rsidR="004346A7" w:rsidRPr="004346A7" w:rsidRDefault="004346A7" w:rsidP="006A5158">
      <w:pPr>
        <w:pStyle w:val="CodeSnippet"/>
        <w:rPr>
          <w:lang w:eastAsia="en-GB"/>
        </w:rPr>
      </w:pPr>
      <w:r w:rsidRPr="004346A7">
        <w:rPr>
          <w:lang w:eastAsia="en-GB"/>
        </w:rPr>
        <w:t>            END FOR</w:t>
      </w:r>
    </w:p>
    <w:p w14:paraId="4FE4E2C0" w14:textId="77777777" w:rsidR="004346A7" w:rsidRPr="004346A7" w:rsidRDefault="004346A7" w:rsidP="006A5158">
      <w:pPr>
        <w:pStyle w:val="CodeSnippet"/>
        <w:rPr>
          <w:lang w:eastAsia="en-GB"/>
        </w:rPr>
      </w:pPr>
      <w:r w:rsidRPr="004346A7">
        <w:rPr>
          <w:lang w:eastAsia="en-GB"/>
        </w:rPr>
        <w:t>            SET outerLoop = outerLoop + 1</w:t>
      </w:r>
    </w:p>
    <w:p w14:paraId="1ADBCA4D" w14:textId="77777777" w:rsidR="004346A7" w:rsidRPr="004346A7" w:rsidRDefault="004346A7" w:rsidP="006A5158">
      <w:pPr>
        <w:pStyle w:val="CodeSnippet"/>
        <w:rPr>
          <w:lang w:eastAsia="en-GB"/>
        </w:rPr>
      </w:pPr>
      <w:r w:rsidRPr="004346A7">
        <w:rPr>
          <w:lang w:eastAsia="en-GB"/>
        </w:rPr>
        <w:t>        END FOR</w:t>
      </w:r>
    </w:p>
    <w:p w14:paraId="4F123C87" w14:textId="77777777" w:rsidR="00DB75D3" w:rsidRDefault="00DB75D3">
      <w:pPr>
        <w:rPr>
          <w:lang w:eastAsia="en-GB"/>
        </w:rPr>
      </w:pPr>
      <w:r>
        <w:rPr>
          <w:lang w:eastAsia="en-GB"/>
        </w:rPr>
        <w:br w:type="page"/>
      </w:r>
    </w:p>
    <w:p w14:paraId="7CECAAAF" w14:textId="6EA8715F" w:rsidR="004346A7" w:rsidRPr="004346A7" w:rsidRDefault="00181766" w:rsidP="006A5158">
      <w:pPr>
        <w:rPr>
          <w:lang w:eastAsia="en-GB"/>
        </w:rPr>
      </w:pPr>
      <w:r>
        <w:rPr>
          <w:lang w:eastAsia="en-GB"/>
        </w:rPr>
        <w:t xml:space="preserve">This then adds the matrix values into the edge property by calling the private </w:t>
      </w:r>
      <w:r w:rsidR="0041225D">
        <w:rPr>
          <w:lang w:eastAsia="en-GB"/>
        </w:rPr>
        <w:t xml:space="preserve">method called </w:t>
      </w:r>
      <w:r w:rsidR="0041225D" w:rsidRPr="0037505F">
        <w:rPr>
          <w:rStyle w:val="CodeSnippetChar"/>
        </w:rPr>
        <w:t>addEdge</w:t>
      </w:r>
      <w:r w:rsidR="006E2278">
        <w:rPr>
          <w:rStyle w:val="CodeSnippetChar"/>
        </w:rPr>
        <w:t>()</w:t>
      </w:r>
      <w:r w:rsidR="00730EB4">
        <w:rPr>
          <w:lang w:eastAsia="en-GB"/>
        </w:rPr>
        <w:t xml:space="preserve"> (see above)</w:t>
      </w:r>
    </w:p>
    <w:p w14:paraId="1E5CFD0D" w14:textId="77777777" w:rsidR="004346A7" w:rsidRPr="004346A7" w:rsidRDefault="004346A7" w:rsidP="006A5158">
      <w:pPr>
        <w:pStyle w:val="CodeSnippet"/>
        <w:rPr>
          <w:lang w:eastAsia="en-GB"/>
        </w:rPr>
      </w:pPr>
      <w:r w:rsidRPr="004346A7">
        <w:rPr>
          <w:lang w:eastAsia="en-GB"/>
        </w:rPr>
        <w:t>        FOR index = 0 to rows_count - 1 DO</w:t>
      </w:r>
    </w:p>
    <w:p w14:paraId="7064B0C3" w14:textId="77777777" w:rsidR="004346A7" w:rsidRPr="004346A7" w:rsidRDefault="004346A7" w:rsidP="006A5158">
      <w:pPr>
        <w:pStyle w:val="CodeSnippet"/>
        <w:rPr>
          <w:lang w:eastAsia="en-GB"/>
        </w:rPr>
      </w:pPr>
      <w:r w:rsidRPr="004346A7">
        <w:rPr>
          <w:lang w:eastAsia="en-GB"/>
        </w:rPr>
        <w:t>            Me.addEdge(ME.matrix[index][0], ME.addEdge[index][1])</w:t>
      </w:r>
    </w:p>
    <w:p w14:paraId="61DE2F42" w14:textId="77777777" w:rsidR="004346A7" w:rsidRPr="004346A7" w:rsidRDefault="004346A7" w:rsidP="006A5158">
      <w:pPr>
        <w:pStyle w:val="CodeSnippet"/>
        <w:rPr>
          <w:lang w:eastAsia="en-GB"/>
        </w:rPr>
      </w:pPr>
      <w:r w:rsidRPr="004346A7">
        <w:rPr>
          <w:lang w:eastAsia="en-GB"/>
        </w:rPr>
        <w:t>        END FOR </w:t>
      </w:r>
    </w:p>
    <w:p w14:paraId="23C7F216" w14:textId="77777777" w:rsidR="004346A7" w:rsidRPr="004346A7" w:rsidRDefault="004346A7" w:rsidP="006A5158">
      <w:pPr>
        <w:pStyle w:val="CodeSnippet"/>
        <w:rPr>
          <w:lang w:eastAsia="en-GB"/>
        </w:rPr>
      </w:pPr>
    </w:p>
    <w:p w14:paraId="489EFA2D" w14:textId="77777777" w:rsidR="004346A7" w:rsidRPr="004346A7" w:rsidRDefault="004346A7" w:rsidP="006A5158">
      <w:pPr>
        <w:pStyle w:val="CodeSnippet"/>
        <w:rPr>
          <w:lang w:eastAsia="en-GB"/>
        </w:rPr>
      </w:pPr>
      <w:r w:rsidRPr="004346A7">
        <w:rPr>
          <w:lang w:eastAsia="en-GB"/>
        </w:rPr>
        <w:t>        CLOSE CONNECTION</w:t>
      </w:r>
    </w:p>
    <w:p w14:paraId="15F0756E" w14:textId="77777777" w:rsidR="004346A7" w:rsidRPr="004346A7" w:rsidRDefault="004346A7" w:rsidP="006A5158">
      <w:pPr>
        <w:pStyle w:val="CodeSnippet"/>
        <w:rPr>
          <w:lang w:eastAsia="en-GB"/>
        </w:rPr>
      </w:pPr>
      <w:r w:rsidRPr="004346A7">
        <w:rPr>
          <w:lang w:eastAsia="en-GB"/>
        </w:rPr>
        <w:t>    END METHOD</w:t>
      </w:r>
    </w:p>
    <w:p w14:paraId="45F6BBE0" w14:textId="12FD42BA" w:rsidR="009509D4" w:rsidRDefault="009509D4" w:rsidP="006A5158">
      <w:pPr>
        <w:pStyle w:val="Heading3"/>
        <w:rPr>
          <w:lang w:eastAsia="en-GB"/>
        </w:rPr>
      </w:pPr>
      <w:r>
        <w:rPr>
          <w:lang w:eastAsia="en-GB"/>
        </w:rPr>
        <w:t>METHOD dijkstra</w:t>
      </w:r>
    </w:p>
    <w:p w14:paraId="44D5B1B6" w14:textId="6DF205E9" w:rsidR="004346A7" w:rsidRPr="004346A7" w:rsidRDefault="00981C97" w:rsidP="006A5158">
      <w:pPr>
        <w:rPr>
          <w:lang w:eastAsia="en-GB"/>
        </w:rPr>
      </w:pPr>
      <w:r>
        <w:rPr>
          <w:lang w:eastAsia="en-GB"/>
        </w:rPr>
        <w:t xml:space="preserve">This is a general </w:t>
      </w:r>
      <w:r w:rsidR="009509D4">
        <w:rPr>
          <w:lang w:eastAsia="en-GB"/>
        </w:rPr>
        <w:t>Dijkstra’s</w:t>
      </w:r>
      <w:r>
        <w:rPr>
          <w:lang w:eastAsia="en-GB"/>
        </w:rPr>
        <w:t xml:space="preserve"> </w:t>
      </w:r>
      <w:r w:rsidR="007466C8">
        <w:rPr>
          <w:lang w:eastAsia="en-GB"/>
        </w:rPr>
        <w:t>algorithm,</w:t>
      </w:r>
      <w:r>
        <w:rPr>
          <w:lang w:eastAsia="en-GB"/>
        </w:rPr>
        <w:t xml:space="preserve"> but it is changed to ignore weight values.</w:t>
      </w:r>
    </w:p>
    <w:p w14:paraId="550F6829" w14:textId="77777777" w:rsidR="004346A7" w:rsidRPr="004346A7" w:rsidRDefault="004346A7" w:rsidP="006A5158">
      <w:pPr>
        <w:pStyle w:val="CodeSnippet"/>
        <w:rPr>
          <w:lang w:eastAsia="en-GB"/>
        </w:rPr>
      </w:pPr>
      <w:r w:rsidRPr="004346A7">
        <w:rPr>
          <w:lang w:eastAsia="en-GB"/>
        </w:rPr>
        <w:t>    PUBLIC METHOD dijkstra(initial, final_destination)</w:t>
      </w:r>
    </w:p>
    <w:p w14:paraId="4B1BCCF4" w14:textId="77777777" w:rsidR="004346A7" w:rsidRPr="004346A7" w:rsidRDefault="004346A7" w:rsidP="006A5158">
      <w:pPr>
        <w:pStyle w:val="CodeSnippet"/>
        <w:rPr>
          <w:lang w:eastAsia="en-GB"/>
        </w:rPr>
      </w:pPr>
      <w:r w:rsidRPr="004346A7">
        <w:rPr>
          <w:lang w:eastAsia="en-GB"/>
        </w:rPr>
        <w:t>        INITIALISE shortest_paths AS DICTIONARY </w:t>
      </w:r>
    </w:p>
    <w:p w14:paraId="5894786D" w14:textId="7FC96751" w:rsidR="00F8580B" w:rsidRDefault="004346A7" w:rsidP="006A5158">
      <w:pPr>
        <w:pStyle w:val="CodeSnippet"/>
        <w:rPr>
          <w:lang w:eastAsia="en-GB"/>
        </w:rPr>
      </w:pPr>
      <w:r w:rsidRPr="004346A7">
        <w:rPr>
          <w:lang w:eastAsia="en-GB"/>
        </w:rPr>
        <w:t>        INITIALISE current_noodle AS STRING = initial</w:t>
      </w:r>
    </w:p>
    <w:p w14:paraId="0DA43347" w14:textId="2FEEF2C8" w:rsidR="00B3294B" w:rsidRPr="004346A7" w:rsidRDefault="002854CA" w:rsidP="006A5158">
      <w:pPr>
        <w:rPr>
          <w:lang w:eastAsia="en-GB"/>
        </w:rPr>
      </w:pPr>
      <w:r>
        <w:rPr>
          <w:lang w:eastAsia="en-GB"/>
        </w:rPr>
        <w:t xml:space="preserve">Set </w:t>
      </w:r>
      <w:r w:rsidRPr="004346A7">
        <w:rPr>
          <w:lang w:eastAsia="en-GB"/>
        </w:rPr>
        <w:t>is</w:t>
      </w:r>
      <w:r w:rsidR="00B3294B" w:rsidRPr="004346A7">
        <w:rPr>
          <w:lang w:eastAsia="en-GB"/>
        </w:rPr>
        <w:t> being </w:t>
      </w:r>
      <w:r w:rsidR="00D315E9">
        <w:rPr>
          <w:lang w:eastAsia="en-GB"/>
        </w:rPr>
        <w:t>used</w:t>
      </w:r>
      <w:r w:rsidR="00D315E9" w:rsidRPr="004346A7" w:rsidDel="00D315E9">
        <w:rPr>
          <w:lang w:eastAsia="en-GB"/>
        </w:rPr>
        <w:t xml:space="preserve"> </w:t>
      </w:r>
      <w:r w:rsidR="00B3294B" w:rsidRPr="004346A7">
        <w:rPr>
          <w:lang w:eastAsia="en-GB"/>
        </w:rPr>
        <w:t>as it has a</w:t>
      </w:r>
      <w:r w:rsidR="00D315E9">
        <w:rPr>
          <w:lang w:eastAsia="en-GB"/>
        </w:rPr>
        <w:t>n inbuilt function</w:t>
      </w:r>
      <w:r w:rsidR="00D315E9" w:rsidRPr="004346A7" w:rsidDel="00D315E9">
        <w:rPr>
          <w:lang w:eastAsia="en-GB"/>
        </w:rPr>
        <w:t xml:space="preserve"> </w:t>
      </w:r>
      <w:r w:rsidR="00B3294B" w:rsidRPr="004346A7">
        <w:rPr>
          <w:lang w:eastAsia="en-GB"/>
        </w:rPr>
        <w:t>to check if it contains</w:t>
      </w:r>
      <w:r w:rsidR="00B3294B">
        <w:rPr>
          <w:lang w:eastAsia="en-GB"/>
        </w:rPr>
        <w:t xml:space="preserve"> values.</w:t>
      </w:r>
    </w:p>
    <w:p w14:paraId="4FDDD8AC" w14:textId="7CE4A171" w:rsidR="0015788C" w:rsidRPr="004346A7" w:rsidRDefault="004346A7" w:rsidP="006A5158">
      <w:pPr>
        <w:pStyle w:val="CodeSnippet"/>
        <w:rPr>
          <w:lang w:eastAsia="en-GB"/>
        </w:rPr>
      </w:pPr>
      <w:r w:rsidRPr="004346A7">
        <w:rPr>
          <w:lang w:eastAsia="en-GB"/>
        </w:rPr>
        <w:t>        INITIALISE visited AS DEFAULT SET #this is being done as it has a method to check if it contains things</w:t>
      </w:r>
    </w:p>
    <w:p w14:paraId="2FACFE1A" w14:textId="6A12747E" w:rsidR="004346A7" w:rsidRPr="004346A7" w:rsidRDefault="0015788C" w:rsidP="006A5158">
      <w:pPr>
        <w:rPr>
          <w:lang w:eastAsia="en-GB"/>
        </w:rPr>
      </w:pPr>
      <w:r>
        <w:rPr>
          <w:lang w:eastAsia="en-GB"/>
        </w:rPr>
        <w:t xml:space="preserve">There is an exit condition within the </w:t>
      </w:r>
      <w:r w:rsidRPr="0037505F">
        <w:rPr>
          <w:rStyle w:val="CodeSnippetChar"/>
        </w:rPr>
        <w:t>WHILE</w:t>
      </w:r>
      <w:r>
        <w:rPr>
          <w:lang w:eastAsia="en-GB"/>
        </w:rPr>
        <w:t xml:space="preserve"> loop as otherwise if the end point did not exist then an infinite loop would occur</w:t>
      </w:r>
      <w:r w:rsidR="00804769">
        <w:rPr>
          <w:lang w:eastAsia="en-GB"/>
        </w:rPr>
        <w:t>.</w:t>
      </w:r>
    </w:p>
    <w:p w14:paraId="1A9D05D0" w14:textId="77777777" w:rsidR="004346A7" w:rsidRPr="004346A7" w:rsidRDefault="004346A7" w:rsidP="006A5158">
      <w:pPr>
        <w:pStyle w:val="CodeSnippet"/>
        <w:rPr>
          <w:lang w:eastAsia="en-GB"/>
        </w:rPr>
      </w:pPr>
      <w:r w:rsidRPr="004346A7">
        <w:rPr>
          <w:lang w:eastAsia="en-GB"/>
        </w:rPr>
        <w:t>        WHILE current_noodle NOT = final_destination DO</w:t>
      </w:r>
    </w:p>
    <w:p w14:paraId="14F4B24A" w14:textId="77777777" w:rsidR="004346A7" w:rsidRPr="004346A7" w:rsidRDefault="004346A7" w:rsidP="006A5158">
      <w:pPr>
        <w:pStyle w:val="CodeSnippet"/>
        <w:rPr>
          <w:lang w:eastAsia="en-GB"/>
        </w:rPr>
      </w:pPr>
      <w:r w:rsidRPr="004346A7">
        <w:rPr>
          <w:lang w:eastAsia="en-GB"/>
        </w:rPr>
        <w:t>            ADD current_noodle TO visited SET</w:t>
      </w:r>
    </w:p>
    <w:p w14:paraId="0A687D6E" w14:textId="22A41B37" w:rsidR="004346A7" w:rsidRPr="004346A7" w:rsidRDefault="004346A7" w:rsidP="006A5158">
      <w:pPr>
        <w:pStyle w:val="CodeSnippet"/>
        <w:rPr>
          <w:lang w:eastAsia="en-GB"/>
        </w:rPr>
      </w:pPr>
      <w:r w:rsidRPr="004346A7">
        <w:rPr>
          <w:lang w:eastAsia="en-GB"/>
        </w:rPr>
        <w:t>            INITIALISE destinations AS ARRAY INITIALLY ME.edges[current_noodle]</w:t>
      </w:r>
    </w:p>
    <w:p w14:paraId="65A08F71" w14:textId="77777777" w:rsidR="004346A7" w:rsidRPr="004346A7" w:rsidRDefault="004346A7" w:rsidP="006A5158">
      <w:pPr>
        <w:pStyle w:val="CodeSnippet"/>
        <w:rPr>
          <w:lang w:eastAsia="en-GB"/>
        </w:rPr>
      </w:pPr>
    </w:p>
    <w:p w14:paraId="5BABE1E1" w14:textId="77777777" w:rsidR="004346A7" w:rsidRPr="004346A7" w:rsidRDefault="004346A7" w:rsidP="006A5158">
      <w:pPr>
        <w:pStyle w:val="CodeSnippet"/>
        <w:rPr>
          <w:lang w:eastAsia="en-GB"/>
        </w:rPr>
      </w:pPr>
      <w:r w:rsidRPr="004346A7">
        <w:rPr>
          <w:lang w:eastAsia="en-GB"/>
        </w:rPr>
        <w:t>            FOR EACH next_noodles IN destinations DO</w:t>
      </w:r>
    </w:p>
    <w:p w14:paraId="6C0549EE" w14:textId="4C7A6212" w:rsidR="004346A7" w:rsidRDefault="004346A7" w:rsidP="006A5158">
      <w:pPr>
        <w:pStyle w:val="CodeSnippet"/>
        <w:rPr>
          <w:lang w:eastAsia="en-GB"/>
        </w:rPr>
      </w:pPr>
      <w:r w:rsidRPr="004346A7">
        <w:rPr>
          <w:lang w:eastAsia="en-GB"/>
        </w:rPr>
        <w:t>                IF next_noodles is not in shortest_paths</w:t>
      </w:r>
    </w:p>
    <w:p w14:paraId="0E111E84" w14:textId="0E5C8638" w:rsidR="00E337F0" w:rsidRPr="004346A7" w:rsidRDefault="00E337F0" w:rsidP="006A5158">
      <w:pPr>
        <w:rPr>
          <w:lang w:eastAsia="en-GB"/>
        </w:rPr>
      </w:pPr>
      <w:r>
        <w:rPr>
          <w:lang w:eastAsia="en-GB"/>
        </w:rPr>
        <w:t xml:space="preserve">The </w:t>
      </w:r>
      <w:r w:rsidR="005C559A">
        <w:rPr>
          <w:lang w:eastAsia="en-GB"/>
        </w:rPr>
        <w:t>hard-typed</w:t>
      </w:r>
      <w:r>
        <w:rPr>
          <w:lang w:eastAsia="en-GB"/>
        </w:rPr>
        <w:t xml:space="preserve"> value is used here as the original algorithm that was used was made for finding paths between weighted nodes.</w:t>
      </w:r>
    </w:p>
    <w:p w14:paraId="21F21D75" w14:textId="77777777" w:rsidR="004346A7" w:rsidRPr="004346A7" w:rsidRDefault="004346A7" w:rsidP="006A5158">
      <w:pPr>
        <w:pStyle w:val="CodeSnippet"/>
        <w:rPr>
          <w:lang w:eastAsia="en-GB"/>
        </w:rPr>
      </w:pPr>
      <w:r w:rsidRPr="004346A7">
        <w:rPr>
          <w:lang w:eastAsia="en-GB"/>
        </w:rPr>
        <w:t>                    SET shortest_paths[next_noodles] = (current_noodle, 1) </w:t>
      </w:r>
    </w:p>
    <w:p w14:paraId="6060DDDB" w14:textId="77777777" w:rsidR="004346A7" w:rsidRPr="004346A7" w:rsidRDefault="004346A7" w:rsidP="006A5158">
      <w:pPr>
        <w:pStyle w:val="CodeSnippet"/>
        <w:rPr>
          <w:lang w:eastAsia="en-GB"/>
        </w:rPr>
      </w:pPr>
      <w:r w:rsidRPr="004346A7">
        <w:rPr>
          <w:lang w:eastAsia="en-GB"/>
        </w:rPr>
        <w:t>                ELSE</w:t>
      </w:r>
    </w:p>
    <w:p w14:paraId="7F2BF7EA" w14:textId="77777777" w:rsidR="004346A7" w:rsidRPr="004346A7" w:rsidRDefault="004346A7" w:rsidP="006A5158">
      <w:pPr>
        <w:pStyle w:val="CodeSnippet"/>
        <w:rPr>
          <w:lang w:eastAsia="en-GB"/>
        </w:rPr>
      </w:pPr>
      <w:r w:rsidRPr="004346A7">
        <w:rPr>
          <w:lang w:eastAsia="en-GB"/>
        </w:rPr>
        <w:t>                    INITIALISE current_shortest_weight AS STRING</w:t>
      </w:r>
    </w:p>
    <w:p w14:paraId="54D2D8A6" w14:textId="77777777" w:rsidR="004346A7" w:rsidRPr="004346A7" w:rsidRDefault="004346A7" w:rsidP="006A5158">
      <w:pPr>
        <w:pStyle w:val="CodeSnippet"/>
        <w:rPr>
          <w:lang w:eastAsia="en-GB"/>
        </w:rPr>
      </w:pPr>
      <w:r w:rsidRPr="004346A7">
        <w:rPr>
          <w:lang w:eastAsia="en-GB"/>
        </w:rPr>
        <w:t>                    SET current_shortest_weight = shortest_paths[next_noodles][1]</w:t>
      </w:r>
    </w:p>
    <w:p w14:paraId="37CE2FE6" w14:textId="77777777" w:rsidR="004346A7" w:rsidRPr="004346A7" w:rsidRDefault="004346A7" w:rsidP="006A5158">
      <w:pPr>
        <w:pStyle w:val="CodeSnippet"/>
        <w:rPr>
          <w:lang w:eastAsia="en-GB"/>
        </w:rPr>
      </w:pPr>
      <w:r w:rsidRPr="004346A7">
        <w:rPr>
          <w:lang w:eastAsia="en-GB"/>
        </w:rPr>
        <w:t>                    IF current_shortest_weight &gt; 1:</w:t>
      </w:r>
    </w:p>
    <w:p w14:paraId="7C104AFD" w14:textId="610BFD22" w:rsidR="004346A7" w:rsidRPr="004346A7" w:rsidRDefault="004346A7" w:rsidP="006A5158">
      <w:pPr>
        <w:pStyle w:val="CodeSnippet"/>
        <w:rPr>
          <w:lang w:eastAsia="en-GB"/>
        </w:rPr>
      </w:pPr>
      <w:r w:rsidRPr="004346A7">
        <w:rPr>
          <w:lang w:eastAsia="en-GB"/>
        </w:rPr>
        <w:t>                        SET shortest_paths[next_noodles] =(current_noodle,1)</w:t>
      </w:r>
    </w:p>
    <w:p w14:paraId="1819D435" w14:textId="77777777" w:rsidR="004346A7" w:rsidRPr="004346A7" w:rsidRDefault="004346A7" w:rsidP="006A5158">
      <w:pPr>
        <w:pStyle w:val="CodeSnippet"/>
        <w:rPr>
          <w:lang w:eastAsia="en-GB"/>
        </w:rPr>
      </w:pPr>
      <w:r w:rsidRPr="004346A7">
        <w:rPr>
          <w:lang w:eastAsia="en-GB"/>
        </w:rPr>
        <w:t>                    END IF</w:t>
      </w:r>
    </w:p>
    <w:p w14:paraId="31EEB851" w14:textId="77777777" w:rsidR="004346A7" w:rsidRPr="004346A7" w:rsidRDefault="004346A7" w:rsidP="006A5158">
      <w:pPr>
        <w:pStyle w:val="CodeSnippet"/>
        <w:rPr>
          <w:lang w:eastAsia="en-GB"/>
        </w:rPr>
      </w:pPr>
      <w:r w:rsidRPr="004346A7">
        <w:rPr>
          <w:lang w:eastAsia="en-GB"/>
        </w:rPr>
        <w:t>                END IF</w:t>
      </w:r>
    </w:p>
    <w:p w14:paraId="2E21C4B5" w14:textId="77777777" w:rsidR="004346A7" w:rsidRPr="004346A7" w:rsidRDefault="004346A7" w:rsidP="006A5158">
      <w:pPr>
        <w:pStyle w:val="CodeSnippet"/>
        <w:rPr>
          <w:lang w:eastAsia="en-GB"/>
        </w:rPr>
      </w:pPr>
      <w:r w:rsidRPr="004346A7">
        <w:rPr>
          <w:lang w:eastAsia="en-GB"/>
        </w:rPr>
        <w:t>            END FOR</w:t>
      </w:r>
    </w:p>
    <w:p w14:paraId="60841FF4" w14:textId="77777777" w:rsidR="004346A7" w:rsidRPr="004346A7" w:rsidRDefault="004346A7" w:rsidP="006A5158">
      <w:pPr>
        <w:pStyle w:val="CodeSnippet"/>
        <w:rPr>
          <w:lang w:eastAsia="en-GB"/>
        </w:rPr>
      </w:pPr>
    </w:p>
    <w:p w14:paraId="47CAC96E" w14:textId="77777777" w:rsidR="004346A7" w:rsidRPr="004346A7" w:rsidRDefault="004346A7" w:rsidP="006A5158">
      <w:pPr>
        <w:pStyle w:val="CodeSnippet"/>
        <w:rPr>
          <w:lang w:eastAsia="en-GB"/>
        </w:rPr>
      </w:pPr>
      <w:r w:rsidRPr="004346A7">
        <w:rPr>
          <w:lang w:eastAsia="en-GB"/>
        </w:rPr>
        <w:t>            INITIALISE possible_noodle AS DEFAULT DICTIONARY</w:t>
      </w:r>
    </w:p>
    <w:p w14:paraId="499E491E" w14:textId="77777777" w:rsidR="004346A7" w:rsidRPr="004346A7" w:rsidRDefault="004346A7" w:rsidP="006A5158">
      <w:pPr>
        <w:pStyle w:val="CodeSnippet"/>
        <w:rPr>
          <w:lang w:eastAsia="en-GB"/>
        </w:rPr>
      </w:pPr>
      <w:r w:rsidRPr="004346A7">
        <w:rPr>
          <w:lang w:eastAsia="en-GB"/>
        </w:rPr>
        <w:t>            FOR EACH noodle in shortest_paths</w:t>
      </w:r>
    </w:p>
    <w:p w14:paraId="5867DAAA" w14:textId="77777777" w:rsidR="004346A7" w:rsidRPr="004346A7" w:rsidRDefault="004346A7" w:rsidP="006A5158">
      <w:pPr>
        <w:pStyle w:val="CodeSnippet"/>
        <w:rPr>
          <w:lang w:eastAsia="en-GB"/>
        </w:rPr>
      </w:pPr>
      <w:r w:rsidRPr="004346A7">
        <w:rPr>
          <w:lang w:eastAsia="en-GB"/>
        </w:rPr>
        <w:t>                IF noodle not in visited</w:t>
      </w:r>
    </w:p>
    <w:p w14:paraId="233C92A3" w14:textId="77777777" w:rsidR="004346A7" w:rsidRPr="004346A7" w:rsidRDefault="004346A7" w:rsidP="006A5158">
      <w:pPr>
        <w:pStyle w:val="CodeSnippet"/>
        <w:rPr>
          <w:lang w:eastAsia="en-GB"/>
        </w:rPr>
      </w:pPr>
      <w:r w:rsidRPr="004346A7">
        <w:rPr>
          <w:lang w:eastAsia="en-GB"/>
        </w:rPr>
        <w:t>                    SET possible_noodle[noodle] = shortest_paths[noodle]</w:t>
      </w:r>
    </w:p>
    <w:p w14:paraId="65D239C0" w14:textId="77777777" w:rsidR="004346A7" w:rsidRPr="004346A7" w:rsidRDefault="004346A7" w:rsidP="006A5158">
      <w:pPr>
        <w:pStyle w:val="CodeSnippet"/>
        <w:rPr>
          <w:lang w:eastAsia="en-GB"/>
        </w:rPr>
      </w:pPr>
      <w:r w:rsidRPr="004346A7">
        <w:rPr>
          <w:lang w:eastAsia="en-GB"/>
        </w:rPr>
        <w:t>                END IF</w:t>
      </w:r>
    </w:p>
    <w:p w14:paraId="4CFE5FFA" w14:textId="77777777" w:rsidR="004346A7" w:rsidRPr="004346A7" w:rsidRDefault="004346A7" w:rsidP="006A5158">
      <w:pPr>
        <w:pStyle w:val="CodeSnippet"/>
        <w:rPr>
          <w:lang w:eastAsia="en-GB"/>
        </w:rPr>
      </w:pPr>
      <w:r w:rsidRPr="004346A7">
        <w:rPr>
          <w:lang w:eastAsia="en-GB"/>
        </w:rPr>
        <w:t>            END FOR</w:t>
      </w:r>
    </w:p>
    <w:p w14:paraId="55B4E2DE" w14:textId="77777777" w:rsidR="004346A7" w:rsidRPr="004346A7" w:rsidRDefault="004346A7" w:rsidP="006A5158">
      <w:pPr>
        <w:pStyle w:val="CodeSnippet"/>
        <w:rPr>
          <w:lang w:eastAsia="en-GB"/>
        </w:rPr>
      </w:pPr>
    </w:p>
    <w:p w14:paraId="177051D1" w14:textId="77777777" w:rsidR="004346A7" w:rsidRPr="004346A7" w:rsidRDefault="004346A7" w:rsidP="006A5158">
      <w:pPr>
        <w:pStyle w:val="CodeSnippet"/>
        <w:rPr>
          <w:lang w:eastAsia="en-GB"/>
        </w:rPr>
      </w:pPr>
      <w:r w:rsidRPr="004346A7">
        <w:rPr>
          <w:lang w:eastAsia="en-GB"/>
        </w:rPr>
        <w:t>            IF possible_noodle is empty</w:t>
      </w:r>
    </w:p>
    <w:p w14:paraId="4AFF795F" w14:textId="77777777" w:rsidR="004346A7" w:rsidRPr="004346A7" w:rsidRDefault="004346A7" w:rsidP="006A5158">
      <w:pPr>
        <w:pStyle w:val="CodeSnippet"/>
        <w:rPr>
          <w:lang w:eastAsia="en-GB"/>
        </w:rPr>
      </w:pPr>
      <w:r w:rsidRPr="004346A7">
        <w:rPr>
          <w:lang w:eastAsia="en-GB"/>
        </w:rPr>
        <w:t>                SEND message that there is no path TO DISPLAY</w:t>
      </w:r>
    </w:p>
    <w:p w14:paraId="45DFFF10" w14:textId="14AD8CF7" w:rsidR="004346A7" w:rsidRDefault="004346A7" w:rsidP="006A5158">
      <w:pPr>
        <w:pStyle w:val="CodeSnippet"/>
        <w:rPr>
          <w:lang w:eastAsia="en-GB"/>
        </w:rPr>
      </w:pPr>
      <w:r w:rsidRPr="004346A7">
        <w:rPr>
          <w:lang w:eastAsia="en-GB"/>
        </w:rPr>
        <w:t>            END IF</w:t>
      </w:r>
    </w:p>
    <w:p w14:paraId="61058D70" w14:textId="339D40EB" w:rsidR="003501EA" w:rsidRPr="004346A7" w:rsidRDefault="003501EA" w:rsidP="006A5158">
      <w:pPr>
        <w:rPr>
          <w:lang w:eastAsia="en-GB"/>
        </w:rPr>
      </w:pPr>
      <w:r>
        <w:rPr>
          <w:lang w:eastAsia="en-GB"/>
        </w:rPr>
        <w:t>This part will be implemented by using lambda functions to change the inbuilt min function in python.</w:t>
      </w:r>
      <w:r w:rsidR="003044DA">
        <w:rPr>
          <w:lang w:eastAsia="en-GB"/>
        </w:rPr>
        <w:t xml:space="preserve"> The lambda function is necessary as we only want the minimum of index 1 and not the other indexes too.</w:t>
      </w:r>
    </w:p>
    <w:p w14:paraId="3D48E294" w14:textId="77777777" w:rsidR="004346A7" w:rsidRPr="004346A7" w:rsidRDefault="004346A7" w:rsidP="006A5158">
      <w:pPr>
        <w:pStyle w:val="CodeSnippet"/>
        <w:rPr>
          <w:lang w:eastAsia="en-GB"/>
        </w:rPr>
      </w:pPr>
      <w:r w:rsidRPr="004346A7">
        <w:rPr>
          <w:lang w:eastAsia="en-GB"/>
        </w:rPr>
        <w:t>            SET current_noodle = smallest value between possible_noodle and all the values at index one of all keys in the </w:t>
      </w:r>
    </w:p>
    <w:p w14:paraId="30291278" w14:textId="77777777" w:rsidR="004346A7" w:rsidRPr="004346A7" w:rsidRDefault="004346A7" w:rsidP="006A5158">
      <w:pPr>
        <w:pStyle w:val="CodeSnippet"/>
        <w:rPr>
          <w:lang w:eastAsia="en-GB"/>
        </w:rPr>
      </w:pPr>
      <w:r w:rsidRPr="004346A7">
        <w:rPr>
          <w:lang w:eastAsia="en-GB"/>
        </w:rPr>
        <w:t>        END WHILE</w:t>
      </w:r>
    </w:p>
    <w:p w14:paraId="32B6631B" w14:textId="77777777" w:rsidR="004346A7" w:rsidRPr="004346A7" w:rsidRDefault="004346A7" w:rsidP="006A5158">
      <w:pPr>
        <w:pStyle w:val="CodeSnippet"/>
        <w:rPr>
          <w:lang w:eastAsia="en-GB"/>
        </w:rPr>
      </w:pPr>
    </w:p>
    <w:p w14:paraId="1A04D0A9" w14:textId="77777777" w:rsidR="004346A7" w:rsidRPr="004346A7" w:rsidRDefault="004346A7" w:rsidP="006A5158">
      <w:pPr>
        <w:pStyle w:val="CodeSnippet"/>
        <w:rPr>
          <w:lang w:eastAsia="en-GB"/>
        </w:rPr>
      </w:pPr>
      <w:r w:rsidRPr="004346A7">
        <w:rPr>
          <w:lang w:eastAsia="en-GB"/>
        </w:rPr>
        <w:t>        INITIALISE path AS ARRAY OF DICTIONARY</w:t>
      </w:r>
    </w:p>
    <w:p w14:paraId="45C5B2AB" w14:textId="77777777" w:rsidR="004346A7" w:rsidRPr="004346A7" w:rsidRDefault="004346A7" w:rsidP="006A5158">
      <w:pPr>
        <w:pStyle w:val="CodeSnippet"/>
        <w:rPr>
          <w:lang w:eastAsia="en-GB"/>
        </w:rPr>
      </w:pPr>
      <w:r w:rsidRPr="004346A7">
        <w:rPr>
          <w:lang w:eastAsia="en-GB"/>
        </w:rPr>
        <w:t>        WHILE current_noodle has values in it</w:t>
      </w:r>
    </w:p>
    <w:p w14:paraId="4C642AB4" w14:textId="77777777" w:rsidR="004346A7" w:rsidRPr="004346A7" w:rsidRDefault="004346A7" w:rsidP="006A5158">
      <w:pPr>
        <w:pStyle w:val="CodeSnippet"/>
        <w:rPr>
          <w:lang w:eastAsia="en-GB"/>
        </w:rPr>
      </w:pPr>
      <w:r w:rsidRPr="004346A7">
        <w:rPr>
          <w:lang w:eastAsia="en-GB"/>
        </w:rPr>
        <w:t>            APPEND current_noodle TO path</w:t>
      </w:r>
    </w:p>
    <w:p w14:paraId="39C71A67" w14:textId="77777777" w:rsidR="004346A7" w:rsidRPr="004346A7" w:rsidRDefault="004346A7" w:rsidP="006A5158">
      <w:pPr>
        <w:pStyle w:val="CodeSnippet"/>
        <w:rPr>
          <w:lang w:eastAsia="en-GB"/>
        </w:rPr>
      </w:pPr>
      <w:r w:rsidRPr="004346A7">
        <w:rPr>
          <w:lang w:eastAsia="en-GB"/>
        </w:rPr>
        <w:t>            SET next_noodles = shortest_paths[current_noodle][0]</w:t>
      </w:r>
    </w:p>
    <w:p w14:paraId="264CA12F" w14:textId="77777777" w:rsidR="004346A7" w:rsidRPr="004346A7" w:rsidRDefault="004346A7" w:rsidP="006A5158">
      <w:pPr>
        <w:pStyle w:val="CodeSnippet"/>
        <w:rPr>
          <w:lang w:eastAsia="en-GB"/>
        </w:rPr>
      </w:pPr>
      <w:r w:rsidRPr="004346A7">
        <w:rPr>
          <w:lang w:eastAsia="en-GB"/>
        </w:rPr>
        <w:t>            SET current_noodle = next_noodles</w:t>
      </w:r>
    </w:p>
    <w:p w14:paraId="64D051A7" w14:textId="77777777" w:rsidR="004346A7" w:rsidRPr="004346A7" w:rsidRDefault="004346A7" w:rsidP="006A5158">
      <w:pPr>
        <w:pStyle w:val="CodeSnippet"/>
        <w:rPr>
          <w:lang w:eastAsia="en-GB"/>
        </w:rPr>
      </w:pPr>
      <w:r w:rsidRPr="004346A7">
        <w:rPr>
          <w:lang w:eastAsia="en-GB"/>
        </w:rPr>
        <w:t>        END WHILE</w:t>
      </w:r>
    </w:p>
    <w:p w14:paraId="31C70E99" w14:textId="77777777" w:rsidR="00C1090D" w:rsidRDefault="00C1090D" w:rsidP="006A5158">
      <w:pPr>
        <w:rPr>
          <w:lang w:eastAsia="en-GB"/>
        </w:rPr>
      </w:pPr>
      <w:r>
        <w:rPr>
          <w:lang w:eastAsia="en-GB"/>
        </w:rPr>
        <w:br w:type="page"/>
      </w:r>
    </w:p>
    <w:p w14:paraId="26D95BBF" w14:textId="6030234C" w:rsidR="004346A7" w:rsidRPr="004346A7" w:rsidRDefault="00040784" w:rsidP="006A5158">
      <w:pPr>
        <w:rPr>
          <w:lang w:eastAsia="en-GB"/>
        </w:rPr>
      </w:pPr>
      <w:r>
        <w:rPr>
          <w:lang w:eastAsia="en-GB"/>
        </w:rPr>
        <w:t>As the way the path has been appended means it would display in reverse without this.</w:t>
      </w:r>
    </w:p>
    <w:p w14:paraId="7BA16D53" w14:textId="77777777" w:rsidR="004346A7" w:rsidRPr="004346A7" w:rsidRDefault="004346A7" w:rsidP="006A5158">
      <w:pPr>
        <w:pStyle w:val="CodeSnippet"/>
        <w:rPr>
          <w:lang w:eastAsia="en-GB"/>
        </w:rPr>
      </w:pPr>
      <w:r w:rsidRPr="004346A7">
        <w:rPr>
          <w:lang w:eastAsia="en-GB"/>
        </w:rPr>
        <w:t>        SET path = reverse path</w:t>
      </w:r>
    </w:p>
    <w:p w14:paraId="49C2D5BD" w14:textId="23FAE8C1" w:rsidR="004346A7" w:rsidRPr="004346A7" w:rsidRDefault="004346A7" w:rsidP="006A5158">
      <w:pPr>
        <w:pStyle w:val="CodeSnippet"/>
        <w:rPr>
          <w:lang w:eastAsia="en-GB"/>
        </w:rPr>
      </w:pPr>
      <w:r w:rsidRPr="004346A7">
        <w:rPr>
          <w:lang w:eastAsia="en-GB"/>
        </w:rPr>
        <w:t>        RETURN path</w:t>
      </w:r>
    </w:p>
    <w:p w14:paraId="528E9BE2" w14:textId="77777777" w:rsidR="004346A7" w:rsidRPr="004346A7" w:rsidRDefault="004346A7" w:rsidP="006A5158">
      <w:pPr>
        <w:pStyle w:val="CodeSnippet"/>
        <w:rPr>
          <w:lang w:eastAsia="en-GB"/>
        </w:rPr>
      </w:pPr>
      <w:r w:rsidRPr="004346A7">
        <w:rPr>
          <w:lang w:eastAsia="en-GB"/>
        </w:rPr>
        <w:t>    END METHOD</w:t>
      </w:r>
    </w:p>
    <w:p w14:paraId="2695FF00" w14:textId="19E513D7" w:rsidR="009C5CD6" w:rsidRDefault="009C5CD6" w:rsidP="006A5158">
      <w:pPr>
        <w:pStyle w:val="Heading3"/>
        <w:rPr>
          <w:lang w:eastAsia="en-GB"/>
        </w:rPr>
      </w:pPr>
      <w:r>
        <w:rPr>
          <w:lang w:eastAsia="en-GB"/>
        </w:rPr>
        <w:t>METHOD returnMap</w:t>
      </w:r>
    </w:p>
    <w:p w14:paraId="7BFA28E8" w14:textId="479E7FB4" w:rsidR="004346A7" w:rsidRPr="004346A7" w:rsidRDefault="00726FE9" w:rsidP="006A5158">
      <w:pPr>
        <w:rPr>
          <w:lang w:eastAsia="en-GB"/>
        </w:rPr>
      </w:pPr>
      <w:r>
        <w:rPr>
          <w:lang w:eastAsia="en-GB"/>
        </w:rPr>
        <w:t>This includes an optional variable to not sort. In a future version of this program it could be used to get values much quicker</w:t>
      </w:r>
      <w:r w:rsidR="004B274B">
        <w:rPr>
          <w:lang w:eastAsia="en-GB"/>
        </w:rPr>
        <w:t>, rather than waiting to sort.</w:t>
      </w:r>
    </w:p>
    <w:p w14:paraId="2D889162" w14:textId="77777777" w:rsidR="004346A7" w:rsidRPr="004346A7" w:rsidRDefault="004346A7" w:rsidP="006A5158">
      <w:pPr>
        <w:pStyle w:val="CodeSnippet"/>
        <w:rPr>
          <w:lang w:eastAsia="en-GB"/>
        </w:rPr>
      </w:pPr>
      <w:r w:rsidRPr="004346A7">
        <w:rPr>
          <w:lang w:eastAsia="en-GB"/>
        </w:rPr>
        <w:t>    PUBLIC METHOD returnMap(sort INITIALLY TRUE)</w:t>
      </w:r>
    </w:p>
    <w:p w14:paraId="6B3E2607" w14:textId="1F8BB394" w:rsidR="004346A7" w:rsidRDefault="004346A7" w:rsidP="006A5158">
      <w:pPr>
        <w:pStyle w:val="CodeSnippet"/>
        <w:rPr>
          <w:lang w:eastAsia="en-GB"/>
        </w:rPr>
      </w:pPr>
      <w:r w:rsidRPr="004346A7">
        <w:rPr>
          <w:lang w:eastAsia="en-GB"/>
        </w:rPr>
        <w:t>        INITIALISE unsorted_list[] AS ARRAY</w:t>
      </w:r>
    </w:p>
    <w:p w14:paraId="4D750AA2" w14:textId="3FF5B18F" w:rsidR="003126A7" w:rsidRPr="004346A7" w:rsidRDefault="003126A7" w:rsidP="006A5158">
      <w:pPr>
        <w:rPr>
          <w:lang w:eastAsia="en-GB"/>
        </w:rPr>
      </w:pPr>
      <w:r>
        <w:rPr>
          <w:lang w:eastAsia="en-GB"/>
        </w:rPr>
        <w:t xml:space="preserve">Allows for sorting of the key values as a </w:t>
      </w:r>
      <w:r w:rsidR="00AF3A4E">
        <w:rPr>
          <w:lang w:eastAsia="en-GB"/>
        </w:rPr>
        <w:t>2D</w:t>
      </w:r>
      <w:r>
        <w:rPr>
          <w:lang w:eastAsia="en-GB"/>
        </w:rPr>
        <w:t xml:space="preserve"> array cannot be passed to it.</w:t>
      </w:r>
    </w:p>
    <w:p w14:paraId="4A45DB0B" w14:textId="77777777" w:rsidR="004346A7" w:rsidRPr="004346A7" w:rsidRDefault="004346A7" w:rsidP="006A5158">
      <w:pPr>
        <w:pStyle w:val="CodeSnippet"/>
        <w:rPr>
          <w:lang w:eastAsia="en-GB"/>
        </w:rPr>
      </w:pPr>
      <w:r w:rsidRPr="004346A7">
        <w:rPr>
          <w:lang w:eastAsia="en-GB"/>
        </w:rPr>
        <w:t>        SET unsorted_list = ARRAY of keys of ME.edges</w:t>
      </w:r>
    </w:p>
    <w:p w14:paraId="74F1229D" w14:textId="77777777" w:rsidR="004346A7" w:rsidRPr="004346A7" w:rsidRDefault="004346A7" w:rsidP="006A5158">
      <w:pPr>
        <w:pStyle w:val="CodeSnippet"/>
        <w:rPr>
          <w:lang w:eastAsia="en-GB"/>
        </w:rPr>
      </w:pPr>
      <w:r w:rsidRPr="004346A7">
        <w:rPr>
          <w:lang w:eastAsia="en-GB"/>
        </w:rPr>
        <w:t>        </w:t>
      </w:r>
    </w:p>
    <w:p w14:paraId="61C9D745" w14:textId="77777777" w:rsidR="004346A7" w:rsidRPr="004346A7" w:rsidRDefault="004346A7" w:rsidP="006A5158">
      <w:pPr>
        <w:pStyle w:val="CodeSnippet"/>
        <w:rPr>
          <w:lang w:eastAsia="en-GB"/>
        </w:rPr>
      </w:pPr>
      <w:r w:rsidRPr="004346A7">
        <w:rPr>
          <w:lang w:eastAsia="en-GB"/>
        </w:rPr>
        <w:t>        IF sort = TRUE</w:t>
      </w:r>
    </w:p>
    <w:p w14:paraId="1754642F" w14:textId="23F65502" w:rsidR="004346A7" w:rsidRDefault="004346A7" w:rsidP="006A5158">
      <w:pPr>
        <w:pStyle w:val="CodeSnippet"/>
        <w:rPr>
          <w:lang w:eastAsia="en-GB"/>
        </w:rPr>
      </w:pPr>
      <w:r w:rsidRPr="004346A7">
        <w:rPr>
          <w:lang w:eastAsia="en-GB"/>
        </w:rPr>
        <w:t>            INITIALISE sorted_list AS DEFAULT DICTIONARY</w:t>
      </w:r>
    </w:p>
    <w:p w14:paraId="3C27E64C" w14:textId="19494DEE" w:rsidR="008744AF" w:rsidRPr="004346A7" w:rsidRDefault="008744AF" w:rsidP="006A5158">
      <w:pPr>
        <w:rPr>
          <w:lang w:eastAsia="en-GB"/>
        </w:rPr>
      </w:pPr>
      <w:r>
        <w:rPr>
          <w:lang w:eastAsia="en-GB"/>
        </w:rPr>
        <w:t>Merge sort returns the</w:t>
      </w:r>
      <w:r w:rsidR="00B11014">
        <w:rPr>
          <w:lang w:eastAsia="en-GB"/>
        </w:rPr>
        <w:t xml:space="preserve"> sorted version of the array that is passed to it</w:t>
      </w:r>
      <w:r w:rsidR="00276C39">
        <w:rPr>
          <w:lang w:eastAsia="en-GB"/>
        </w:rPr>
        <w:t>. It then creates a new dictionary and populates it in the order of the sorted list that has been returned.</w:t>
      </w:r>
    </w:p>
    <w:p w14:paraId="1B942B0E" w14:textId="77777777" w:rsidR="004346A7" w:rsidRPr="004346A7" w:rsidRDefault="004346A7" w:rsidP="006A5158">
      <w:pPr>
        <w:pStyle w:val="CodeSnippet"/>
        <w:rPr>
          <w:lang w:eastAsia="en-GB"/>
        </w:rPr>
      </w:pPr>
      <w:r w:rsidRPr="004346A7">
        <w:rPr>
          <w:lang w:eastAsia="en-GB"/>
        </w:rPr>
        <w:t>            FOR EACH key IN ME.mergeSort(unsorted_list):</w:t>
      </w:r>
    </w:p>
    <w:p w14:paraId="1E44729B" w14:textId="77777777" w:rsidR="004346A7" w:rsidRPr="004346A7" w:rsidRDefault="004346A7" w:rsidP="006A5158">
      <w:pPr>
        <w:pStyle w:val="CodeSnippet"/>
        <w:rPr>
          <w:lang w:eastAsia="en-GB"/>
        </w:rPr>
      </w:pPr>
      <w:r w:rsidRPr="004346A7">
        <w:rPr>
          <w:lang w:eastAsia="en-GB"/>
        </w:rPr>
        <w:t>                SET sorted_list[key] = ME.edges[key]</w:t>
      </w:r>
    </w:p>
    <w:p w14:paraId="42ED78D4" w14:textId="77777777" w:rsidR="004346A7" w:rsidRPr="004346A7" w:rsidRDefault="004346A7" w:rsidP="006A5158">
      <w:pPr>
        <w:pStyle w:val="CodeSnippet"/>
        <w:rPr>
          <w:lang w:eastAsia="en-GB"/>
        </w:rPr>
      </w:pPr>
      <w:r w:rsidRPr="004346A7">
        <w:rPr>
          <w:lang w:eastAsia="en-GB"/>
        </w:rPr>
        <w:t>            END FOR</w:t>
      </w:r>
    </w:p>
    <w:p w14:paraId="2B4132A9" w14:textId="77777777" w:rsidR="004346A7" w:rsidRPr="004346A7" w:rsidRDefault="004346A7" w:rsidP="006A5158">
      <w:pPr>
        <w:pStyle w:val="CodeSnippet"/>
        <w:rPr>
          <w:lang w:eastAsia="en-GB"/>
        </w:rPr>
      </w:pPr>
      <w:r w:rsidRPr="004346A7">
        <w:rPr>
          <w:lang w:eastAsia="en-GB"/>
        </w:rPr>
        <w:t>            RETURN sorted_list</w:t>
      </w:r>
    </w:p>
    <w:p w14:paraId="7F414878" w14:textId="77777777" w:rsidR="004346A7" w:rsidRPr="004346A7" w:rsidRDefault="004346A7" w:rsidP="006A5158">
      <w:pPr>
        <w:pStyle w:val="CodeSnippet"/>
        <w:rPr>
          <w:lang w:eastAsia="en-GB"/>
        </w:rPr>
      </w:pPr>
      <w:r w:rsidRPr="004346A7">
        <w:rPr>
          <w:lang w:eastAsia="en-GB"/>
        </w:rPr>
        <w:t>        ELSE:</w:t>
      </w:r>
    </w:p>
    <w:p w14:paraId="068623F3" w14:textId="77777777" w:rsidR="004346A7" w:rsidRPr="004346A7" w:rsidRDefault="004346A7" w:rsidP="006A5158">
      <w:pPr>
        <w:pStyle w:val="CodeSnippet"/>
        <w:rPr>
          <w:lang w:eastAsia="en-GB"/>
        </w:rPr>
      </w:pPr>
      <w:r w:rsidRPr="004346A7">
        <w:rPr>
          <w:lang w:eastAsia="en-GB"/>
        </w:rPr>
        <w:t>            RETURN ME.edges</w:t>
      </w:r>
    </w:p>
    <w:p w14:paraId="631DDA98" w14:textId="77777777" w:rsidR="004346A7" w:rsidRPr="004346A7" w:rsidRDefault="004346A7" w:rsidP="006A5158">
      <w:pPr>
        <w:pStyle w:val="CodeSnippet"/>
        <w:rPr>
          <w:lang w:eastAsia="en-GB"/>
        </w:rPr>
      </w:pPr>
      <w:r w:rsidRPr="004346A7">
        <w:rPr>
          <w:lang w:eastAsia="en-GB"/>
        </w:rPr>
        <w:t>        END IF</w:t>
      </w:r>
    </w:p>
    <w:p w14:paraId="0B57F7B4" w14:textId="77777777" w:rsidR="004346A7" w:rsidRPr="004346A7" w:rsidRDefault="004346A7" w:rsidP="006A5158">
      <w:pPr>
        <w:pStyle w:val="CodeSnippet"/>
        <w:rPr>
          <w:lang w:eastAsia="en-GB"/>
        </w:rPr>
      </w:pPr>
    </w:p>
    <w:p w14:paraId="48C658E1" w14:textId="77777777" w:rsidR="004346A7" w:rsidRPr="004346A7" w:rsidRDefault="004346A7" w:rsidP="006A5158">
      <w:pPr>
        <w:pStyle w:val="CodeSnippet"/>
        <w:rPr>
          <w:lang w:eastAsia="en-GB"/>
        </w:rPr>
      </w:pPr>
      <w:r w:rsidRPr="004346A7">
        <w:rPr>
          <w:lang w:eastAsia="en-GB"/>
        </w:rPr>
        <w:t>    END METHOD</w:t>
      </w:r>
    </w:p>
    <w:p w14:paraId="0541DF0F" w14:textId="559E68C8" w:rsidR="0024301A" w:rsidRDefault="0024301A" w:rsidP="006A5158">
      <w:pPr>
        <w:pStyle w:val="Heading3"/>
        <w:rPr>
          <w:lang w:eastAsia="en-GB"/>
        </w:rPr>
      </w:pPr>
      <w:r>
        <w:rPr>
          <w:lang w:eastAsia="en-GB"/>
        </w:rPr>
        <w:t>METHOD mergeSort</w:t>
      </w:r>
    </w:p>
    <w:p w14:paraId="7C4C9B2F" w14:textId="34AFFE3B" w:rsidR="004346A7" w:rsidRPr="004346A7" w:rsidRDefault="00D978A1" w:rsidP="006A5158">
      <w:pPr>
        <w:rPr>
          <w:lang w:eastAsia="en-GB"/>
        </w:rPr>
      </w:pPr>
      <w:r>
        <w:rPr>
          <w:lang w:eastAsia="en-GB"/>
        </w:rPr>
        <w:t xml:space="preserve">This is a </w:t>
      </w:r>
      <w:r w:rsidR="00D733B6">
        <w:rPr>
          <w:lang w:eastAsia="en-GB"/>
        </w:rPr>
        <w:t xml:space="preserve">recursive </w:t>
      </w:r>
      <w:r>
        <w:rPr>
          <w:lang w:eastAsia="en-GB"/>
        </w:rPr>
        <w:t>merge sort.</w:t>
      </w:r>
    </w:p>
    <w:p w14:paraId="21EA460C" w14:textId="4FBE7326" w:rsidR="004346A7" w:rsidRDefault="004346A7" w:rsidP="006A5158">
      <w:pPr>
        <w:pStyle w:val="CodeSnippet"/>
        <w:rPr>
          <w:lang w:eastAsia="en-GB"/>
        </w:rPr>
      </w:pPr>
      <w:r w:rsidRPr="004346A7">
        <w:rPr>
          <w:lang w:eastAsia="en-GB"/>
        </w:rPr>
        <w:t>    PRIVATE METHOD mergeSort(array) </w:t>
      </w:r>
    </w:p>
    <w:p w14:paraId="5854574A" w14:textId="1C8FD88F" w:rsidR="005417C3" w:rsidRPr="004346A7" w:rsidRDefault="005417C3" w:rsidP="006A5158">
      <w:pPr>
        <w:rPr>
          <w:lang w:eastAsia="en-GB"/>
        </w:rPr>
      </w:pPr>
      <w:r>
        <w:rPr>
          <w:lang w:eastAsia="en-GB"/>
        </w:rPr>
        <w:t>This makes sure that once the sub array is of length zero it doesn’t try and half it again.</w:t>
      </w:r>
    </w:p>
    <w:p w14:paraId="338E0A75" w14:textId="77777777" w:rsidR="004346A7" w:rsidRPr="004346A7" w:rsidRDefault="004346A7" w:rsidP="006A5158">
      <w:pPr>
        <w:pStyle w:val="CodeSnippet"/>
        <w:rPr>
          <w:lang w:eastAsia="en-GB"/>
        </w:rPr>
      </w:pPr>
      <w:r w:rsidRPr="004346A7">
        <w:rPr>
          <w:lang w:eastAsia="en-GB"/>
        </w:rPr>
        <w:t>        IF length of array &lt;= 1</w:t>
      </w:r>
    </w:p>
    <w:p w14:paraId="6B340B02" w14:textId="77777777" w:rsidR="004346A7" w:rsidRPr="004346A7" w:rsidRDefault="004346A7" w:rsidP="006A5158">
      <w:pPr>
        <w:pStyle w:val="CodeSnippet"/>
        <w:rPr>
          <w:lang w:eastAsia="en-GB"/>
        </w:rPr>
      </w:pPr>
      <w:r w:rsidRPr="004346A7">
        <w:rPr>
          <w:lang w:eastAsia="en-GB"/>
        </w:rPr>
        <w:t>            RETURN array</w:t>
      </w:r>
    </w:p>
    <w:p w14:paraId="46974A21" w14:textId="77777777" w:rsidR="004346A7" w:rsidRPr="004346A7" w:rsidRDefault="004346A7" w:rsidP="006A5158">
      <w:pPr>
        <w:pStyle w:val="CodeSnippet"/>
        <w:rPr>
          <w:lang w:eastAsia="en-GB"/>
        </w:rPr>
      </w:pPr>
      <w:r w:rsidRPr="004346A7">
        <w:rPr>
          <w:lang w:eastAsia="en-GB"/>
        </w:rPr>
        <w:t>        END IF</w:t>
      </w:r>
    </w:p>
    <w:p w14:paraId="3503BE50" w14:textId="77777777" w:rsidR="004346A7" w:rsidRPr="004346A7" w:rsidRDefault="004346A7" w:rsidP="006A5158">
      <w:pPr>
        <w:pStyle w:val="CodeSnippet"/>
        <w:rPr>
          <w:lang w:eastAsia="en-GB"/>
        </w:rPr>
      </w:pPr>
    </w:p>
    <w:p w14:paraId="6BA8D33C" w14:textId="77777777" w:rsidR="004346A7" w:rsidRPr="004346A7" w:rsidRDefault="004346A7" w:rsidP="006A5158">
      <w:pPr>
        <w:pStyle w:val="CodeSnippet"/>
        <w:rPr>
          <w:lang w:eastAsia="en-GB"/>
        </w:rPr>
      </w:pPr>
      <w:r w:rsidRPr="004346A7">
        <w:rPr>
          <w:lang w:eastAsia="en-GB"/>
        </w:rPr>
        <w:t>        INITIALISE left AS ARRAY OF STRING</w:t>
      </w:r>
    </w:p>
    <w:p w14:paraId="46BC8C46" w14:textId="77777777" w:rsidR="004346A7" w:rsidRPr="004346A7" w:rsidRDefault="004346A7" w:rsidP="006A5158">
      <w:pPr>
        <w:pStyle w:val="CodeSnippet"/>
        <w:rPr>
          <w:lang w:eastAsia="en-GB"/>
        </w:rPr>
      </w:pPr>
      <w:r w:rsidRPr="004346A7">
        <w:rPr>
          <w:lang w:eastAsia="en-GB"/>
        </w:rPr>
        <w:t>        INITIALISE right AS ARRAY OF STRING</w:t>
      </w:r>
    </w:p>
    <w:p w14:paraId="4A5E2D6D" w14:textId="77777777" w:rsidR="004346A7" w:rsidRPr="004346A7" w:rsidRDefault="004346A7" w:rsidP="006A5158">
      <w:pPr>
        <w:pStyle w:val="CodeSnippet"/>
        <w:rPr>
          <w:lang w:eastAsia="en-GB"/>
        </w:rPr>
      </w:pPr>
      <w:r w:rsidRPr="004346A7">
        <w:rPr>
          <w:lang w:eastAsia="en-GB"/>
        </w:rPr>
        <w:t>        INITIALISE counter AS INTEGER INITIALLY 0</w:t>
      </w:r>
    </w:p>
    <w:p w14:paraId="1A0179D4" w14:textId="184A161E" w:rsidR="004346A7" w:rsidRPr="004346A7" w:rsidRDefault="00874BC7" w:rsidP="006A5158">
      <w:pPr>
        <w:rPr>
          <w:lang w:eastAsia="en-GB"/>
        </w:rPr>
      </w:pPr>
      <w:r>
        <w:rPr>
          <w:lang w:eastAsia="en-GB"/>
        </w:rPr>
        <w:t>This loop puts the first half of the values in the left array, and the second half to the right</w:t>
      </w:r>
    </w:p>
    <w:p w14:paraId="0B751849" w14:textId="2FA11486" w:rsidR="00874BC7" w:rsidRPr="004346A7" w:rsidRDefault="004346A7" w:rsidP="006A5158">
      <w:pPr>
        <w:pStyle w:val="CodeSnippet"/>
        <w:rPr>
          <w:lang w:eastAsia="en-GB"/>
        </w:rPr>
      </w:pPr>
      <w:r w:rsidRPr="004346A7">
        <w:rPr>
          <w:lang w:eastAsia="en-GB"/>
        </w:rPr>
        <w:t>        FOR EACH value IN array</w:t>
      </w:r>
    </w:p>
    <w:p w14:paraId="5EB0B421" w14:textId="77777777" w:rsidR="004346A7" w:rsidRPr="004346A7" w:rsidRDefault="004346A7" w:rsidP="006A5158">
      <w:pPr>
        <w:pStyle w:val="CodeSnippet"/>
        <w:rPr>
          <w:lang w:eastAsia="en-GB"/>
        </w:rPr>
      </w:pPr>
      <w:r w:rsidRPr="004346A7">
        <w:rPr>
          <w:lang w:eastAsia="en-GB"/>
        </w:rPr>
        <w:t>            IF counter &lt; (length of array) / 2 rounded down</w:t>
      </w:r>
    </w:p>
    <w:p w14:paraId="3BFB4E40" w14:textId="77777777" w:rsidR="004346A7" w:rsidRPr="004346A7" w:rsidRDefault="004346A7" w:rsidP="006A5158">
      <w:pPr>
        <w:pStyle w:val="CodeSnippet"/>
        <w:rPr>
          <w:lang w:eastAsia="en-GB"/>
        </w:rPr>
      </w:pPr>
      <w:r w:rsidRPr="004346A7">
        <w:rPr>
          <w:lang w:eastAsia="en-GB"/>
        </w:rPr>
        <w:t>                APPEND value TO left</w:t>
      </w:r>
    </w:p>
    <w:p w14:paraId="32F5B52F" w14:textId="77777777" w:rsidR="004346A7" w:rsidRPr="004346A7" w:rsidRDefault="004346A7" w:rsidP="006A5158">
      <w:pPr>
        <w:pStyle w:val="CodeSnippet"/>
        <w:rPr>
          <w:lang w:eastAsia="en-GB"/>
        </w:rPr>
      </w:pPr>
      <w:r w:rsidRPr="004346A7">
        <w:rPr>
          <w:lang w:eastAsia="en-GB"/>
        </w:rPr>
        <w:t>            ELSE:</w:t>
      </w:r>
    </w:p>
    <w:p w14:paraId="17348DF0" w14:textId="77777777" w:rsidR="004346A7" w:rsidRPr="004346A7" w:rsidRDefault="004346A7" w:rsidP="006A5158">
      <w:pPr>
        <w:pStyle w:val="CodeSnippet"/>
        <w:rPr>
          <w:lang w:eastAsia="en-GB"/>
        </w:rPr>
      </w:pPr>
      <w:r w:rsidRPr="004346A7">
        <w:rPr>
          <w:lang w:eastAsia="en-GB"/>
        </w:rPr>
        <w:t>                APPEND value TO right</w:t>
      </w:r>
    </w:p>
    <w:p w14:paraId="5635FD10" w14:textId="77777777" w:rsidR="004346A7" w:rsidRPr="004346A7" w:rsidRDefault="004346A7" w:rsidP="006A5158">
      <w:pPr>
        <w:pStyle w:val="CodeSnippet"/>
        <w:rPr>
          <w:lang w:eastAsia="en-GB"/>
        </w:rPr>
      </w:pPr>
      <w:r w:rsidRPr="004346A7">
        <w:rPr>
          <w:lang w:eastAsia="en-GB"/>
        </w:rPr>
        <w:t>            END IF</w:t>
      </w:r>
    </w:p>
    <w:p w14:paraId="703A3696" w14:textId="77777777" w:rsidR="004346A7" w:rsidRPr="004346A7" w:rsidRDefault="004346A7" w:rsidP="006A5158">
      <w:pPr>
        <w:pStyle w:val="CodeSnippet"/>
        <w:rPr>
          <w:lang w:eastAsia="en-GB"/>
        </w:rPr>
      </w:pPr>
      <w:r w:rsidRPr="004346A7">
        <w:rPr>
          <w:lang w:eastAsia="en-GB"/>
        </w:rPr>
        <w:t>            SET counter = counter + 1</w:t>
      </w:r>
    </w:p>
    <w:p w14:paraId="044D084A" w14:textId="77777777" w:rsidR="004346A7" w:rsidRPr="004346A7" w:rsidRDefault="004346A7" w:rsidP="006A5158">
      <w:pPr>
        <w:pStyle w:val="CodeSnippet"/>
        <w:rPr>
          <w:lang w:eastAsia="en-GB"/>
        </w:rPr>
      </w:pPr>
      <w:r w:rsidRPr="004346A7">
        <w:rPr>
          <w:lang w:eastAsia="en-GB"/>
        </w:rPr>
        <w:t>        END FOR</w:t>
      </w:r>
    </w:p>
    <w:p w14:paraId="1A43B2A9" w14:textId="6871AEB0" w:rsidR="004346A7" w:rsidRPr="004346A7" w:rsidRDefault="00217660" w:rsidP="006A5158">
      <w:pPr>
        <w:rPr>
          <w:lang w:eastAsia="en-GB"/>
        </w:rPr>
      </w:pPr>
      <w:r>
        <w:rPr>
          <w:lang w:eastAsia="en-GB"/>
        </w:rPr>
        <w:t xml:space="preserve">Recursively calls the merge sort again. </w:t>
      </w:r>
    </w:p>
    <w:p w14:paraId="3229C494" w14:textId="77777777" w:rsidR="004346A7" w:rsidRPr="004346A7" w:rsidRDefault="004346A7" w:rsidP="006A5158">
      <w:pPr>
        <w:pStyle w:val="CodeSnippet"/>
        <w:rPr>
          <w:lang w:eastAsia="en-GB"/>
        </w:rPr>
      </w:pPr>
      <w:r w:rsidRPr="004346A7">
        <w:rPr>
          <w:lang w:eastAsia="en-GB"/>
        </w:rPr>
        <w:t>        SET left = ME.mergeSort(left)</w:t>
      </w:r>
    </w:p>
    <w:p w14:paraId="07672AAD" w14:textId="77777777" w:rsidR="004346A7" w:rsidRPr="004346A7" w:rsidRDefault="004346A7" w:rsidP="006A5158">
      <w:pPr>
        <w:pStyle w:val="CodeSnippet"/>
        <w:rPr>
          <w:lang w:eastAsia="en-GB"/>
        </w:rPr>
      </w:pPr>
      <w:r w:rsidRPr="004346A7">
        <w:rPr>
          <w:lang w:eastAsia="en-GB"/>
        </w:rPr>
        <w:t>        SET right = ME.mergeSort(right)</w:t>
      </w:r>
    </w:p>
    <w:p w14:paraId="1BDCD836" w14:textId="17D184C7" w:rsidR="004346A7" w:rsidRPr="004346A7" w:rsidRDefault="00217660" w:rsidP="006A5158">
      <w:pPr>
        <w:rPr>
          <w:lang w:eastAsia="en-GB"/>
        </w:rPr>
      </w:pPr>
      <w:r>
        <w:rPr>
          <w:lang w:eastAsia="en-GB"/>
        </w:rPr>
        <w:t xml:space="preserve">Once we have arrays of length one, the merge will begin going up </w:t>
      </w:r>
      <w:r w:rsidR="00BE0430">
        <w:rPr>
          <w:lang w:eastAsia="en-GB"/>
        </w:rPr>
        <w:t>the stack</w:t>
      </w:r>
      <w:r w:rsidR="00F35157">
        <w:rPr>
          <w:lang w:eastAsia="en-GB"/>
        </w:rPr>
        <w:t>.</w:t>
      </w:r>
    </w:p>
    <w:p w14:paraId="025F4D4A" w14:textId="4543C22C" w:rsidR="004346A7" w:rsidRPr="004346A7" w:rsidRDefault="004346A7" w:rsidP="006A5158">
      <w:pPr>
        <w:pStyle w:val="CodeSnippet"/>
        <w:rPr>
          <w:lang w:eastAsia="en-GB"/>
        </w:rPr>
      </w:pPr>
      <w:r w:rsidRPr="004346A7">
        <w:rPr>
          <w:lang w:eastAsia="en-GB"/>
        </w:rPr>
        <w:t>        return </w:t>
      </w:r>
      <w:r w:rsidR="002418A4">
        <w:rPr>
          <w:lang w:eastAsia="en-GB"/>
        </w:rPr>
        <w:t>ME</w:t>
      </w:r>
      <w:r w:rsidRPr="004346A7">
        <w:rPr>
          <w:lang w:eastAsia="en-GB"/>
        </w:rPr>
        <w:t>.Merge(left,right)</w:t>
      </w:r>
    </w:p>
    <w:p w14:paraId="1D21C7F5" w14:textId="308FEBF7" w:rsidR="00F8580B" w:rsidRDefault="004346A7" w:rsidP="006A5158">
      <w:pPr>
        <w:pStyle w:val="CodeSnippet"/>
        <w:rPr>
          <w:lang w:eastAsia="en-GB"/>
        </w:rPr>
      </w:pPr>
      <w:r w:rsidRPr="004346A7">
        <w:rPr>
          <w:lang w:eastAsia="en-GB"/>
        </w:rPr>
        <w:t>    END METHOD</w:t>
      </w:r>
    </w:p>
    <w:p w14:paraId="1ECF35EF" w14:textId="330CA950" w:rsidR="00961CF4" w:rsidRPr="004346A7" w:rsidRDefault="00961CF4" w:rsidP="006A5158">
      <w:pPr>
        <w:pStyle w:val="Heading3"/>
        <w:rPr>
          <w:lang w:eastAsia="en-GB"/>
        </w:rPr>
      </w:pPr>
      <w:r>
        <w:rPr>
          <w:lang w:eastAsia="en-GB"/>
        </w:rPr>
        <w:t xml:space="preserve">METHOD </w:t>
      </w:r>
      <w:r w:rsidR="00F46F8F">
        <w:rPr>
          <w:lang w:eastAsia="en-GB"/>
        </w:rPr>
        <w:t>m</w:t>
      </w:r>
      <w:r>
        <w:rPr>
          <w:lang w:eastAsia="en-GB"/>
        </w:rPr>
        <w:t>erge</w:t>
      </w:r>
    </w:p>
    <w:p w14:paraId="237933DA" w14:textId="45959DBF" w:rsidR="004346A7" w:rsidRPr="004346A7" w:rsidRDefault="00BE0430" w:rsidP="006A5158">
      <w:pPr>
        <w:rPr>
          <w:lang w:eastAsia="en-GB"/>
        </w:rPr>
      </w:pPr>
      <w:r>
        <w:rPr>
          <w:lang w:eastAsia="en-GB"/>
        </w:rPr>
        <w:t>This next method begins to combine the left and right arrays</w:t>
      </w:r>
      <w:r w:rsidR="000A424E">
        <w:rPr>
          <w:lang w:eastAsia="en-GB"/>
        </w:rPr>
        <w:t xml:space="preserve"> going up the stack</w:t>
      </w:r>
      <w:r w:rsidR="00F35157">
        <w:rPr>
          <w:lang w:eastAsia="en-GB"/>
        </w:rPr>
        <w:t>.</w:t>
      </w:r>
    </w:p>
    <w:p w14:paraId="7BC6FDA5" w14:textId="5EB8FF37" w:rsidR="004346A7" w:rsidRPr="004346A7" w:rsidRDefault="004346A7" w:rsidP="006A5158">
      <w:pPr>
        <w:pStyle w:val="CodeSnippet"/>
        <w:rPr>
          <w:lang w:eastAsia="en-GB"/>
        </w:rPr>
      </w:pPr>
      <w:r w:rsidRPr="004346A7">
        <w:rPr>
          <w:lang w:eastAsia="en-GB"/>
        </w:rPr>
        <w:t>    PRIVATE METHOD </w:t>
      </w:r>
      <w:r w:rsidR="00961CF4">
        <w:rPr>
          <w:lang w:eastAsia="en-GB"/>
        </w:rPr>
        <w:t>m</w:t>
      </w:r>
      <w:r w:rsidRPr="004346A7">
        <w:rPr>
          <w:lang w:eastAsia="en-GB"/>
        </w:rPr>
        <w:t>erge(left, right)</w:t>
      </w:r>
    </w:p>
    <w:p w14:paraId="1BFD9FC6" w14:textId="77777777" w:rsidR="004346A7" w:rsidRPr="004346A7" w:rsidRDefault="004346A7" w:rsidP="006A5158">
      <w:pPr>
        <w:pStyle w:val="CodeSnippet"/>
        <w:rPr>
          <w:lang w:eastAsia="en-GB"/>
        </w:rPr>
      </w:pPr>
      <w:r w:rsidRPr="004346A7">
        <w:rPr>
          <w:lang w:eastAsia="en-GB"/>
        </w:rPr>
        <w:t>        INITIALISE result AS ARRAY</w:t>
      </w:r>
    </w:p>
    <w:p w14:paraId="6BE73A15" w14:textId="3A660884" w:rsidR="004346A7" w:rsidRPr="004346A7" w:rsidRDefault="006758EA" w:rsidP="006A5158">
      <w:pPr>
        <w:rPr>
          <w:lang w:eastAsia="en-GB"/>
        </w:rPr>
      </w:pPr>
      <w:r>
        <w:rPr>
          <w:lang w:eastAsia="en-GB"/>
        </w:rPr>
        <w:t>This continues while both the left and right arrays have values.</w:t>
      </w:r>
    </w:p>
    <w:p w14:paraId="20AC1897" w14:textId="2229A487" w:rsidR="004346A7" w:rsidRDefault="004346A7" w:rsidP="006A5158">
      <w:pPr>
        <w:pStyle w:val="CodeSnippet"/>
        <w:rPr>
          <w:lang w:eastAsia="en-GB"/>
        </w:rPr>
      </w:pPr>
      <w:r w:rsidRPr="004346A7">
        <w:rPr>
          <w:lang w:eastAsia="en-GB"/>
        </w:rPr>
        <w:t>        WHILE length of left NOT = 0 AND length of right NOT = 0</w:t>
      </w:r>
    </w:p>
    <w:p w14:paraId="329988D0" w14:textId="3238A9E0" w:rsidR="00D10CF4" w:rsidRPr="004346A7" w:rsidRDefault="00D10CF4" w:rsidP="006A5158">
      <w:pPr>
        <w:rPr>
          <w:lang w:eastAsia="en-GB"/>
        </w:rPr>
      </w:pPr>
      <w:r>
        <w:rPr>
          <w:lang w:eastAsia="en-GB"/>
        </w:rPr>
        <w:t xml:space="preserve">This loop is for being able to compare </w:t>
      </w:r>
      <w:r w:rsidR="000B52EC">
        <w:rPr>
          <w:lang w:eastAsia="en-GB"/>
        </w:rPr>
        <w:t>the letters one after each other in the case of letters being equal.</w:t>
      </w:r>
      <w:r w:rsidR="00EC68EB">
        <w:rPr>
          <w:lang w:eastAsia="en-GB"/>
        </w:rPr>
        <w:t xml:space="preserve"> The smallest length is being used to avoid index errors.</w:t>
      </w:r>
    </w:p>
    <w:p w14:paraId="05380E22" w14:textId="03F3AB27" w:rsidR="004346A7" w:rsidRDefault="004346A7" w:rsidP="006A5158">
      <w:pPr>
        <w:pStyle w:val="CodeSnippet"/>
        <w:rPr>
          <w:lang w:eastAsia="en-GB"/>
        </w:rPr>
      </w:pPr>
      <w:r w:rsidRPr="004346A7">
        <w:rPr>
          <w:lang w:eastAsia="en-GB"/>
        </w:rPr>
        <w:t>            FOR letter = 0 to (smallest between length of left[0] and length of right[0])</w:t>
      </w:r>
    </w:p>
    <w:p w14:paraId="35F9AFAA" w14:textId="7A23BC64" w:rsidR="00E367DB" w:rsidRPr="004346A7" w:rsidRDefault="00E367DB" w:rsidP="006A5158">
      <w:pPr>
        <w:rPr>
          <w:lang w:eastAsia="en-GB"/>
        </w:rPr>
      </w:pPr>
      <w:r>
        <w:rPr>
          <w:lang w:eastAsia="en-GB"/>
        </w:rPr>
        <w:t xml:space="preserve">Here, we are always calling left[0] and right[0] as the first result is being popped out, so </w:t>
      </w:r>
      <w:r w:rsidR="002854CA">
        <w:rPr>
          <w:lang w:eastAsia="en-GB"/>
        </w:rPr>
        <w:t>it’s</w:t>
      </w:r>
      <w:r>
        <w:rPr>
          <w:lang w:eastAsia="en-GB"/>
        </w:rPr>
        <w:t xml:space="preserve"> no longer in the array.</w:t>
      </w:r>
      <w:r w:rsidR="00614497">
        <w:rPr>
          <w:lang w:eastAsia="en-GB"/>
        </w:rPr>
        <w:t xml:space="preserve"> Letter is being used as an array, as strictly speaking string is an array of char.</w:t>
      </w:r>
    </w:p>
    <w:p w14:paraId="5282E772" w14:textId="77777777" w:rsidR="004346A7" w:rsidRPr="004346A7" w:rsidRDefault="004346A7" w:rsidP="006A5158">
      <w:pPr>
        <w:pStyle w:val="CodeSnippet"/>
        <w:rPr>
          <w:lang w:eastAsia="en-GB"/>
        </w:rPr>
      </w:pPr>
      <w:r w:rsidRPr="004346A7">
        <w:rPr>
          <w:lang w:eastAsia="en-GB"/>
        </w:rPr>
        <w:t>                IF left[0][letter] comes before right[0][letter]</w:t>
      </w:r>
    </w:p>
    <w:p w14:paraId="02F5E9FE" w14:textId="77777777" w:rsidR="004346A7" w:rsidRPr="004346A7" w:rsidRDefault="004346A7" w:rsidP="006A5158">
      <w:pPr>
        <w:pStyle w:val="CodeSnippet"/>
        <w:rPr>
          <w:lang w:eastAsia="en-GB"/>
        </w:rPr>
      </w:pPr>
      <w:r w:rsidRPr="004346A7">
        <w:rPr>
          <w:lang w:eastAsia="en-GB"/>
        </w:rPr>
        <w:t>                    pop left[0] and append it to result</w:t>
      </w:r>
    </w:p>
    <w:p w14:paraId="2F1E6621" w14:textId="77777777" w:rsidR="004346A7" w:rsidRPr="004346A7" w:rsidRDefault="004346A7" w:rsidP="006A5158">
      <w:pPr>
        <w:pStyle w:val="CodeSnippet"/>
        <w:rPr>
          <w:lang w:eastAsia="en-GB"/>
        </w:rPr>
      </w:pPr>
      <w:r w:rsidRPr="004346A7">
        <w:rPr>
          <w:lang w:eastAsia="en-GB"/>
        </w:rPr>
        <w:t>                </w:t>
      </w:r>
    </w:p>
    <w:p w14:paraId="3C40C3F3" w14:textId="77777777" w:rsidR="004346A7" w:rsidRPr="004346A7" w:rsidRDefault="004346A7" w:rsidP="006A5158">
      <w:pPr>
        <w:pStyle w:val="CodeSnippet"/>
        <w:rPr>
          <w:lang w:eastAsia="en-GB"/>
        </w:rPr>
      </w:pPr>
      <w:r w:rsidRPr="004346A7">
        <w:rPr>
          <w:lang w:eastAsia="en-GB"/>
        </w:rPr>
        <w:t>                ELSE IF right[0][letter] comes before left[0][letter]</w:t>
      </w:r>
    </w:p>
    <w:p w14:paraId="1BAA2875" w14:textId="77777777" w:rsidR="004346A7" w:rsidRPr="004346A7" w:rsidRDefault="004346A7" w:rsidP="006A5158">
      <w:pPr>
        <w:pStyle w:val="CodeSnippet"/>
        <w:rPr>
          <w:lang w:eastAsia="en-GB"/>
        </w:rPr>
      </w:pPr>
      <w:r w:rsidRPr="004346A7">
        <w:rPr>
          <w:lang w:eastAsia="en-GB"/>
        </w:rPr>
        <w:t>                    pop right[0] and append it to result</w:t>
      </w:r>
    </w:p>
    <w:p w14:paraId="69DEC88C" w14:textId="659E6C29" w:rsidR="004346A7" w:rsidRPr="004346A7" w:rsidRDefault="00EC68EB" w:rsidP="006A5158">
      <w:pPr>
        <w:rPr>
          <w:lang w:eastAsia="en-GB"/>
        </w:rPr>
      </w:pPr>
      <w:r>
        <w:rPr>
          <w:lang w:eastAsia="en-GB"/>
        </w:rPr>
        <w:t>If both have the same letters to the very end of the for loop, then the shorter one comes first.</w:t>
      </w:r>
      <w:r w:rsidR="00400583">
        <w:rPr>
          <w:lang w:eastAsia="en-GB"/>
        </w:rPr>
        <w:t xml:space="preserve"> There is no possibility of the two being equal, as two keys in a dictionary cannot be equal.</w:t>
      </w:r>
    </w:p>
    <w:p w14:paraId="22C09DF8" w14:textId="77777777" w:rsidR="004346A7" w:rsidRPr="004346A7" w:rsidRDefault="004346A7" w:rsidP="006A5158">
      <w:pPr>
        <w:pStyle w:val="CodeSnippet"/>
        <w:rPr>
          <w:lang w:eastAsia="en-GB"/>
        </w:rPr>
      </w:pPr>
      <w:r w:rsidRPr="004346A7">
        <w:rPr>
          <w:lang w:eastAsia="en-GB"/>
        </w:rPr>
        <w:t>                ELSE IF length of left[0] &lt; length of right[0] and (smallest between length of left[0] and length of right[0]) - 1</w:t>
      </w:r>
    </w:p>
    <w:p w14:paraId="5278F747" w14:textId="77777777" w:rsidR="004346A7" w:rsidRPr="004346A7" w:rsidRDefault="004346A7" w:rsidP="006A5158">
      <w:pPr>
        <w:pStyle w:val="CodeSnippet"/>
        <w:rPr>
          <w:lang w:eastAsia="en-GB"/>
        </w:rPr>
      </w:pPr>
      <w:r w:rsidRPr="004346A7">
        <w:rPr>
          <w:lang w:eastAsia="en-GB"/>
        </w:rPr>
        <w:t>                    pop left[0] and append it to result</w:t>
      </w:r>
    </w:p>
    <w:p w14:paraId="05B343E0" w14:textId="77777777" w:rsidR="004346A7" w:rsidRPr="004346A7" w:rsidRDefault="004346A7" w:rsidP="006A5158">
      <w:pPr>
        <w:pStyle w:val="CodeSnippet"/>
        <w:rPr>
          <w:lang w:eastAsia="en-GB"/>
        </w:rPr>
      </w:pPr>
      <w:r w:rsidRPr="004346A7">
        <w:rPr>
          <w:lang w:eastAsia="en-GB"/>
        </w:rPr>
        <w:t>                </w:t>
      </w:r>
    </w:p>
    <w:p w14:paraId="493F9D20" w14:textId="77777777" w:rsidR="004346A7" w:rsidRPr="004346A7" w:rsidRDefault="004346A7" w:rsidP="006A5158">
      <w:pPr>
        <w:pStyle w:val="CodeSnippet"/>
        <w:rPr>
          <w:lang w:eastAsia="en-GB"/>
        </w:rPr>
      </w:pPr>
      <w:r w:rsidRPr="004346A7">
        <w:rPr>
          <w:lang w:eastAsia="en-GB"/>
        </w:rPr>
        <w:t>                ELSE IF length of left[0] &gt; length of right[0] and (smallest between length of left[0] and length of right[0]) - 1</w:t>
      </w:r>
    </w:p>
    <w:p w14:paraId="2B28E52E" w14:textId="466EF7B4" w:rsidR="004346A7" w:rsidRPr="004346A7" w:rsidRDefault="004346A7" w:rsidP="006A5158">
      <w:pPr>
        <w:pStyle w:val="CodeSnippet"/>
        <w:rPr>
          <w:lang w:eastAsia="en-GB"/>
        </w:rPr>
      </w:pPr>
      <w:r w:rsidRPr="004346A7">
        <w:rPr>
          <w:lang w:eastAsia="en-GB"/>
        </w:rPr>
        <w:t>                    pop right[0] and append it to result</w:t>
      </w:r>
    </w:p>
    <w:p w14:paraId="5AECEA4E" w14:textId="77777777" w:rsidR="004346A7" w:rsidRPr="004346A7" w:rsidRDefault="004346A7" w:rsidP="006A5158">
      <w:pPr>
        <w:pStyle w:val="CodeSnippet"/>
        <w:rPr>
          <w:lang w:eastAsia="en-GB"/>
        </w:rPr>
      </w:pPr>
      <w:r w:rsidRPr="004346A7">
        <w:rPr>
          <w:lang w:eastAsia="en-GB"/>
        </w:rPr>
        <w:t>                END IF    </w:t>
      </w:r>
    </w:p>
    <w:p w14:paraId="4DE58EF2" w14:textId="77777777" w:rsidR="004346A7" w:rsidRPr="004346A7" w:rsidRDefault="004346A7" w:rsidP="006A5158">
      <w:pPr>
        <w:pStyle w:val="CodeSnippet"/>
        <w:rPr>
          <w:lang w:eastAsia="en-GB"/>
        </w:rPr>
      </w:pPr>
      <w:r w:rsidRPr="004346A7">
        <w:rPr>
          <w:lang w:eastAsia="en-GB"/>
        </w:rPr>
        <w:t>            END FOR</w:t>
      </w:r>
    </w:p>
    <w:p w14:paraId="7AA9C73B" w14:textId="77777777" w:rsidR="004346A7" w:rsidRPr="004346A7" w:rsidRDefault="004346A7" w:rsidP="006A5158">
      <w:pPr>
        <w:pStyle w:val="CodeSnippet"/>
        <w:rPr>
          <w:lang w:eastAsia="en-GB"/>
        </w:rPr>
      </w:pPr>
      <w:r w:rsidRPr="004346A7">
        <w:rPr>
          <w:lang w:eastAsia="en-GB"/>
        </w:rPr>
        <w:t>        END WHILE</w:t>
      </w:r>
    </w:p>
    <w:p w14:paraId="6B8F0E25" w14:textId="77777777" w:rsidR="00C1090D" w:rsidRDefault="00C1090D" w:rsidP="006A5158">
      <w:pPr>
        <w:rPr>
          <w:lang w:eastAsia="en-GB"/>
        </w:rPr>
      </w:pPr>
      <w:r>
        <w:rPr>
          <w:lang w:eastAsia="en-GB"/>
        </w:rPr>
        <w:br w:type="page"/>
      </w:r>
    </w:p>
    <w:p w14:paraId="5D837F81" w14:textId="246266C9" w:rsidR="00666FFC" w:rsidRPr="004346A7" w:rsidRDefault="00F75ACC" w:rsidP="006A5158">
      <w:pPr>
        <w:rPr>
          <w:lang w:eastAsia="en-GB"/>
        </w:rPr>
      </w:pPr>
      <w:r w:rsidRPr="00F75ACC">
        <w:rPr>
          <w:lang w:eastAsia="en-GB"/>
        </w:rPr>
        <w:t>Either left or right may have elements </w:t>
      </w:r>
      <w:r w:rsidR="00AF3A4E">
        <w:rPr>
          <w:lang w:eastAsia="en-GB"/>
        </w:rPr>
        <w:t>remaining, so we</w:t>
      </w:r>
      <w:r w:rsidRPr="00F75ACC">
        <w:rPr>
          <w:lang w:eastAsia="en-GB"/>
        </w:rPr>
        <w:t> consume them</w:t>
      </w:r>
      <w:r>
        <w:rPr>
          <w:lang w:eastAsia="en-GB"/>
        </w:rPr>
        <w:t xml:space="preserve"> </w:t>
      </w:r>
      <w:r w:rsidRPr="00F75ACC">
        <w:t>(Only one of the following loops will </w:t>
      </w:r>
      <w:r w:rsidR="002854CA" w:rsidRPr="00F75ACC">
        <w:t>be</w:t>
      </w:r>
      <w:r w:rsidRPr="00F75ACC">
        <w:t> entered.)</w:t>
      </w:r>
    </w:p>
    <w:p w14:paraId="504AB821" w14:textId="77777777" w:rsidR="004346A7" w:rsidRPr="004346A7" w:rsidRDefault="004346A7" w:rsidP="006A5158">
      <w:pPr>
        <w:pStyle w:val="CodeSnippet"/>
        <w:rPr>
          <w:lang w:eastAsia="en-GB"/>
        </w:rPr>
      </w:pPr>
      <w:r w:rsidRPr="004346A7">
        <w:rPr>
          <w:lang w:eastAsia="en-GB"/>
        </w:rPr>
        <w:t>        WHILE length of left NOT = 0</w:t>
      </w:r>
    </w:p>
    <w:p w14:paraId="5D86BAD4" w14:textId="77777777" w:rsidR="004346A7" w:rsidRPr="004346A7" w:rsidRDefault="004346A7" w:rsidP="006A5158">
      <w:pPr>
        <w:pStyle w:val="CodeSnippet"/>
        <w:rPr>
          <w:lang w:eastAsia="en-GB"/>
        </w:rPr>
      </w:pPr>
      <w:r w:rsidRPr="004346A7">
        <w:rPr>
          <w:lang w:eastAsia="en-GB"/>
        </w:rPr>
        <w:t>            pop left[0] and append it to result</w:t>
      </w:r>
    </w:p>
    <w:p w14:paraId="491BAEC3" w14:textId="5E2A3FA0" w:rsidR="004346A7" w:rsidRPr="004346A7" w:rsidRDefault="004346A7" w:rsidP="006A5158">
      <w:pPr>
        <w:pStyle w:val="CodeSnippet"/>
        <w:rPr>
          <w:lang w:eastAsia="en-GB"/>
        </w:rPr>
      </w:pPr>
      <w:r w:rsidRPr="004346A7">
        <w:rPr>
          <w:lang w:eastAsia="en-GB"/>
        </w:rPr>
        <w:t>        END WHILE</w:t>
      </w:r>
    </w:p>
    <w:p w14:paraId="460C3CFD" w14:textId="77777777" w:rsidR="004346A7" w:rsidRPr="004346A7" w:rsidRDefault="004346A7" w:rsidP="006A5158">
      <w:pPr>
        <w:pStyle w:val="CodeSnippet"/>
        <w:rPr>
          <w:lang w:eastAsia="en-GB"/>
        </w:rPr>
      </w:pPr>
      <w:r w:rsidRPr="004346A7">
        <w:rPr>
          <w:lang w:eastAsia="en-GB"/>
        </w:rPr>
        <w:t>        WHILE length of right NOT = 0</w:t>
      </w:r>
    </w:p>
    <w:p w14:paraId="5E8CA10E" w14:textId="77777777" w:rsidR="004346A7" w:rsidRPr="004346A7" w:rsidRDefault="004346A7" w:rsidP="006A5158">
      <w:pPr>
        <w:pStyle w:val="CodeSnippet"/>
        <w:rPr>
          <w:lang w:eastAsia="en-GB"/>
        </w:rPr>
      </w:pPr>
      <w:r w:rsidRPr="004346A7">
        <w:rPr>
          <w:lang w:eastAsia="en-GB"/>
        </w:rPr>
        <w:t>            pop right[0] and append it to result</w:t>
      </w:r>
    </w:p>
    <w:p w14:paraId="540B8C8C" w14:textId="77777777" w:rsidR="004346A7" w:rsidRPr="004346A7" w:rsidRDefault="004346A7" w:rsidP="006A5158">
      <w:pPr>
        <w:pStyle w:val="CodeSnippet"/>
        <w:rPr>
          <w:lang w:eastAsia="en-GB"/>
        </w:rPr>
      </w:pPr>
      <w:r w:rsidRPr="004346A7">
        <w:rPr>
          <w:lang w:eastAsia="en-GB"/>
        </w:rPr>
        <w:t>        END WHILE</w:t>
      </w:r>
    </w:p>
    <w:p w14:paraId="5A1BB75E" w14:textId="77777777" w:rsidR="004346A7" w:rsidRPr="004346A7" w:rsidRDefault="004346A7" w:rsidP="006A5158">
      <w:pPr>
        <w:pStyle w:val="CodeSnippet"/>
        <w:rPr>
          <w:lang w:eastAsia="en-GB"/>
        </w:rPr>
      </w:pPr>
      <w:r w:rsidRPr="004346A7">
        <w:rPr>
          <w:lang w:eastAsia="en-GB"/>
        </w:rPr>
        <w:t>    END METHOD</w:t>
      </w:r>
    </w:p>
    <w:p w14:paraId="74566930" w14:textId="77777777" w:rsidR="004346A7" w:rsidRPr="004346A7" w:rsidRDefault="004346A7" w:rsidP="006A5158">
      <w:pPr>
        <w:pStyle w:val="CodeSnippet"/>
        <w:rPr>
          <w:lang w:eastAsia="en-GB"/>
        </w:rPr>
      </w:pPr>
    </w:p>
    <w:p w14:paraId="0F0F94CB" w14:textId="5ADB24C0" w:rsidR="00516A83" w:rsidRDefault="00516A83" w:rsidP="006A5158">
      <w:pPr>
        <w:pStyle w:val="Heading3"/>
        <w:rPr>
          <w:lang w:eastAsia="en-GB"/>
        </w:rPr>
      </w:pPr>
      <w:r>
        <w:rPr>
          <w:lang w:eastAsia="en-GB"/>
        </w:rPr>
        <w:t>METHOD insertSort</w:t>
      </w:r>
    </w:p>
    <w:p w14:paraId="2ADB5A07" w14:textId="63CBE6BE" w:rsidR="00A14CC0" w:rsidRDefault="00A14CC0" w:rsidP="0037505F">
      <w:pPr>
        <w:rPr>
          <w:lang w:eastAsia="en-GB"/>
        </w:rPr>
      </w:pPr>
      <w:r>
        <w:rPr>
          <w:lang w:eastAsia="en-GB"/>
        </w:rPr>
        <w:t>This insertion sort has not ended up being used as part of the program, due to the length of time taken being a few orders of magnitude larger.</w:t>
      </w:r>
      <w:r w:rsidR="004346A7" w:rsidRPr="004346A7">
        <w:rPr>
          <w:lang w:eastAsia="en-GB"/>
        </w:rPr>
        <w:t>   </w:t>
      </w:r>
    </w:p>
    <w:p w14:paraId="320E40B0" w14:textId="711AC3ED" w:rsidR="004346A7" w:rsidRPr="004346A7" w:rsidRDefault="004346A7">
      <w:pPr>
        <w:pStyle w:val="CodeSnippet"/>
        <w:rPr>
          <w:lang w:eastAsia="en-GB"/>
        </w:rPr>
      </w:pPr>
      <w:r w:rsidRPr="004346A7">
        <w:rPr>
          <w:lang w:eastAsia="en-GB"/>
        </w:rPr>
        <w:t> PRIVATE METHOD insertSort(unsorted_list):</w:t>
      </w:r>
    </w:p>
    <w:p w14:paraId="67D4694A" w14:textId="77777777" w:rsidR="004346A7" w:rsidRPr="004346A7" w:rsidRDefault="004346A7">
      <w:pPr>
        <w:pStyle w:val="CodeSnippet"/>
        <w:rPr>
          <w:lang w:eastAsia="en-GB"/>
        </w:rPr>
      </w:pPr>
      <w:r w:rsidRPr="004346A7">
        <w:rPr>
          <w:lang w:eastAsia="en-GB"/>
        </w:rPr>
        <w:t>        FOR start_value = 1 to lenght of unsorted_list</w:t>
      </w:r>
    </w:p>
    <w:p w14:paraId="5AD8356A" w14:textId="77777777" w:rsidR="004346A7" w:rsidRPr="004346A7" w:rsidRDefault="004346A7">
      <w:pPr>
        <w:pStyle w:val="CodeSnippet"/>
        <w:rPr>
          <w:lang w:eastAsia="en-GB"/>
        </w:rPr>
      </w:pPr>
      <w:r w:rsidRPr="004346A7">
        <w:rPr>
          <w:lang w:eastAsia="en-GB"/>
        </w:rPr>
        <w:t>            FOR current_value = start_value to 0 STEP -1</w:t>
      </w:r>
    </w:p>
    <w:p w14:paraId="3386152D" w14:textId="77777777" w:rsidR="004346A7" w:rsidRPr="004346A7" w:rsidRDefault="004346A7">
      <w:pPr>
        <w:pStyle w:val="CodeSnippet"/>
        <w:rPr>
          <w:lang w:eastAsia="en-GB"/>
        </w:rPr>
      </w:pPr>
      <w:r w:rsidRPr="004346A7">
        <w:rPr>
          <w:lang w:eastAsia="en-GB"/>
        </w:rPr>
        <w:t>                FOR letter = 0 to smallest between length of unsorted_list[current_value] and length of unsorted_list[current_value-1]</w:t>
      </w:r>
    </w:p>
    <w:p w14:paraId="39E727E1" w14:textId="77777777" w:rsidR="004346A7" w:rsidRPr="004346A7" w:rsidRDefault="004346A7">
      <w:pPr>
        <w:pStyle w:val="CodeSnippet"/>
        <w:rPr>
          <w:lang w:eastAsia="en-GB"/>
        </w:rPr>
      </w:pPr>
      <w:r w:rsidRPr="004346A7">
        <w:rPr>
          <w:lang w:eastAsia="en-GB"/>
        </w:rPr>
        <w:t>                    IF unsorted_list[current_value][letter] comes before unsorted_list[current_noodle][letter]</w:t>
      </w:r>
    </w:p>
    <w:p w14:paraId="73F1B5FB" w14:textId="032B4B00" w:rsidR="004346A7" w:rsidRDefault="004346A7">
      <w:pPr>
        <w:pStyle w:val="CodeSnippet"/>
        <w:rPr>
          <w:lang w:eastAsia="en-GB"/>
        </w:rPr>
      </w:pPr>
      <w:r w:rsidRPr="004346A7">
        <w:rPr>
          <w:lang w:eastAsia="en-GB"/>
        </w:rPr>
        <w:t>                        SWAP unsorted_list[current_value] and unsorted_list[current_value-1]</w:t>
      </w:r>
    </w:p>
    <w:p w14:paraId="2EE8FF97" w14:textId="67F5D268" w:rsidR="00695B80" w:rsidRPr="004346A7" w:rsidRDefault="00695B80" w:rsidP="0037505F">
      <w:pPr>
        <w:rPr>
          <w:lang w:eastAsia="en-GB"/>
        </w:rPr>
      </w:pPr>
      <w:r>
        <w:rPr>
          <w:lang w:eastAsia="en-GB"/>
        </w:rPr>
        <w:t>The next line breaks the for loop. The logic behind this is that if a condition has been met, then there is no need to check the further letters and the loop breaks.</w:t>
      </w:r>
    </w:p>
    <w:p w14:paraId="1ADF56D2" w14:textId="37102B3A" w:rsidR="004346A7" w:rsidRDefault="004346A7">
      <w:pPr>
        <w:pStyle w:val="CodeSnippet"/>
        <w:rPr>
          <w:lang w:eastAsia="en-GB"/>
        </w:rPr>
      </w:pPr>
      <w:r w:rsidRPr="004346A7">
        <w:rPr>
          <w:lang w:eastAsia="en-GB"/>
        </w:rPr>
        <w:t>                        BREAK FOR LOOP</w:t>
      </w:r>
    </w:p>
    <w:p w14:paraId="02572F88" w14:textId="6BA7B092" w:rsidR="00BD1397" w:rsidRPr="004346A7" w:rsidRDefault="00BD1397" w:rsidP="0037505F">
      <w:pPr>
        <w:rPr>
          <w:lang w:eastAsia="en-GB"/>
        </w:rPr>
      </w:pPr>
      <w:r>
        <w:rPr>
          <w:lang w:eastAsia="en-GB"/>
        </w:rPr>
        <w:t xml:space="preserve">This If statement has many statements so each one will be explained individually. 1. First statement checks if the </w:t>
      </w:r>
      <w:r w:rsidR="002C2B20">
        <w:rPr>
          <w:lang w:eastAsia="en-GB"/>
        </w:rPr>
        <w:t xml:space="preserve">length of the </w:t>
      </w:r>
      <w:r w:rsidRPr="0037505F">
        <w:rPr>
          <w:rStyle w:val="CodeSnippetChar"/>
        </w:rPr>
        <w:t>unsorted_list</w:t>
      </w:r>
      <w:r w:rsidRPr="0037505F">
        <w:t xml:space="preserve"> value stored at</w:t>
      </w:r>
      <w:r>
        <w:rPr>
          <w:rStyle w:val="CodeSnippetChar"/>
        </w:rPr>
        <w:t xml:space="preserve"> current_value </w:t>
      </w:r>
      <w:r w:rsidRPr="0037505F">
        <w:t xml:space="preserve">is lower than the one directly </w:t>
      </w:r>
      <w:r>
        <w:t xml:space="preserve">before it.  2. Second statement checks </w:t>
      </w:r>
      <w:r w:rsidR="002C2B20">
        <w:t>if the letters that are being compared are equal in stored in them</w:t>
      </w:r>
      <w:r w:rsidR="00A9326A">
        <w:t xml:space="preserve">. The last statement checks if this is the last letter that can possibly be checked (this is so that the two values will only be sorted by length in the chance that no other letters matched.) keep in mind that the last value of </w:t>
      </w:r>
      <w:r w:rsidR="00A9326A" w:rsidRPr="0037505F">
        <w:rPr>
          <w:rStyle w:val="CodeSnippetChar"/>
        </w:rPr>
        <w:t>letter</w:t>
      </w:r>
      <w:r w:rsidR="00A9326A">
        <w:t xml:space="preserve"> is dependent on the shortest word.</w:t>
      </w:r>
    </w:p>
    <w:p w14:paraId="05127ADA" w14:textId="2789815E" w:rsidR="004346A7" w:rsidRPr="004346A7" w:rsidRDefault="004346A7">
      <w:pPr>
        <w:pStyle w:val="CodeSnippet"/>
        <w:rPr>
          <w:lang w:eastAsia="en-GB"/>
        </w:rPr>
      </w:pPr>
      <w:r w:rsidRPr="004346A7">
        <w:rPr>
          <w:lang w:eastAsia="en-GB"/>
        </w:rPr>
        <w:t>                    ELSE IF length of unsorted_list[current_value] &lt; length of unsorted_list[current_value - 1] and unsorted_list[current_value][letter] = unsorted_list[current_value</w:t>
      </w:r>
      <w:r w:rsidR="00BD1397">
        <w:rPr>
          <w:lang w:eastAsia="en-GB"/>
        </w:rPr>
        <w:t xml:space="preserve"> - 1</w:t>
      </w:r>
      <w:r w:rsidRPr="004346A7">
        <w:rPr>
          <w:lang w:eastAsia="en-GB"/>
        </w:rPr>
        <w:t>]</w:t>
      </w:r>
      <w:r w:rsidR="00393DB8">
        <w:rPr>
          <w:lang w:eastAsia="en-GB"/>
        </w:rPr>
        <w:t>[</w:t>
      </w:r>
      <w:r w:rsidRPr="004346A7">
        <w:rPr>
          <w:lang w:eastAsia="en-GB"/>
        </w:rPr>
        <w:t>letter]</w:t>
      </w:r>
      <w:r w:rsidR="00393DB8">
        <w:rPr>
          <w:lang w:eastAsia="en-GB"/>
        </w:rPr>
        <w:t xml:space="preserve"> </w:t>
      </w:r>
      <w:r w:rsidRPr="004346A7">
        <w:rPr>
          <w:lang w:eastAsia="en-GB"/>
        </w:rPr>
        <w:t>AND letter = smallest value between length of unsorted_list[current_value] and length of unsorted_list[current_value]</w:t>
      </w:r>
    </w:p>
    <w:p w14:paraId="30FFB864" w14:textId="77777777" w:rsidR="004346A7" w:rsidRPr="004346A7" w:rsidRDefault="004346A7">
      <w:pPr>
        <w:pStyle w:val="CodeSnippet"/>
        <w:rPr>
          <w:lang w:eastAsia="en-GB"/>
        </w:rPr>
      </w:pPr>
      <w:r w:rsidRPr="004346A7">
        <w:rPr>
          <w:lang w:eastAsia="en-GB"/>
        </w:rPr>
        <w:t>                        SWAP unsorted_list[current_value] and unsorted_list[current_value-1]</w:t>
      </w:r>
    </w:p>
    <w:p w14:paraId="5D519AD6" w14:textId="77777777" w:rsidR="004346A7" w:rsidRPr="004346A7" w:rsidRDefault="004346A7">
      <w:pPr>
        <w:pStyle w:val="CodeSnippet"/>
        <w:rPr>
          <w:lang w:eastAsia="en-GB"/>
        </w:rPr>
      </w:pPr>
      <w:r w:rsidRPr="004346A7">
        <w:rPr>
          <w:lang w:eastAsia="en-GB"/>
        </w:rPr>
        <w:t>                    END IF</w:t>
      </w:r>
    </w:p>
    <w:p w14:paraId="1EADDAA9" w14:textId="77777777" w:rsidR="004346A7" w:rsidRPr="004346A7" w:rsidRDefault="004346A7">
      <w:pPr>
        <w:pStyle w:val="CodeSnippet"/>
        <w:rPr>
          <w:lang w:eastAsia="en-GB"/>
        </w:rPr>
      </w:pPr>
      <w:r w:rsidRPr="004346A7">
        <w:rPr>
          <w:lang w:eastAsia="en-GB"/>
        </w:rPr>
        <w:t>                END FOR</w:t>
      </w:r>
    </w:p>
    <w:p w14:paraId="0EAA53D9" w14:textId="77777777" w:rsidR="004346A7" w:rsidRPr="004346A7" w:rsidRDefault="004346A7">
      <w:pPr>
        <w:pStyle w:val="CodeSnippet"/>
        <w:rPr>
          <w:lang w:eastAsia="en-GB"/>
        </w:rPr>
      </w:pPr>
      <w:r w:rsidRPr="004346A7">
        <w:rPr>
          <w:lang w:eastAsia="en-GB"/>
        </w:rPr>
        <w:t>            END FOR</w:t>
      </w:r>
    </w:p>
    <w:p w14:paraId="375F6621" w14:textId="77777777" w:rsidR="004346A7" w:rsidRPr="004346A7" w:rsidRDefault="004346A7">
      <w:pPr>
        <w:pStyle w:val="CodeSnippet"/>
        <w:rPr>
          <w:lang w:eastAsia="en-GB"/>
        </w:rPr>
      </w:pPr>
      <w:r w:rsidRPr="004346A7">
        <w:rPr>
          <w:lang w:eastAsia="en-GB"/>
        </w:rPr>
        <w:t>        END FOR</w:t>
      </w:r>
    </w:p>
    <w:p w14:paraId="61DDBF9A" w14:textId="77777777" w:rsidR="004346A7" w:rsidRPr="004346A7" w:rsidRDefault="004346A7">
      <w:pPr>
        <w:pStyle w:val="CodeSnippet"/>
        <w:rPr>
          <w:lang w:eastAsia="en-GB"/>
        </w:rPr>
      </w:pPr>
      <w:r w:rsidRPr="004346A7">
        <w:rPr>
          <w:lang w:eastAsia="en-GB"/>
        </w:rPr>
        <w:t>        RETURN unsorted_list</w:t>
      </w:r>
    </w:p>
    <w:p w14:paraId="130C58F4" w14:textId="77777777" w:rsidR="004346A7" w:rsidRPr="004346A7" w:rsidRDefault="004346A7">
      <w:pPr>
        <w:pStyle w:val="CodeSnippet"/>
        <w:rPr>
          <w:lang w:eastAsia="en-GB"/>
        </w:rPr>
      </w:pPr>
      <w:r w:rsidRPr="004346A7">
        <w:rPr>
          <w:lang w:eastAsia="en-GB"/>
        </w:rPr>
        <w:t>    END METHOD</w:t>
      </w:r>
    </w:p>
    <w:p w14:paraId="091675C7" w14:textId="251E3C34" w:rsidR="004346A7" w:rsidRDefault="004346A7">
      <w:pPr>
        <w:pStyle w:val="CodeSnippet"/>
        <w:rPr>
          <w:lang w:eastAsia="en-GB"/>
        </w:rPr>
      </w:pPr>
      <w:r w:rsidRPr="004346A7">
        <w:rPr>
          <w:lang w:eastAsia="en-GB"/>
        </w:rPr>
        <w:t>END CLASS</w:t>
      </w:r>
    </w:p>
    <w:p w14:paraId="13F85A54" w14:textId="3EBFE1F2" w:rsidR="00FD2629" w:rsidRDefault="00FD2629" w:rsidP="00FD2629">
      <w:pPr>
        <w:pStyle w:val="Heading2"/>
        <w:rPr>
          <w:lang w:eastAsia="en-GB"/>
        </w:rPr>
      </w:pPr>
      <w:bookmarkStart w:id="20" w:name="_Toc32348529"/>
      <w:r>
        <w:rPr>
          <w:lang w:eastAsia="en-GB"/>
        </w:rPr>
        <w:t>Pseudocode for Functions</w:t>
      </w:r>
      <w:bookmarkEnd w:id="20"/>
    </w:p>
    <w:p w14:paraId="24BB5BCB" w14:textId="1BAC1D6D" w:rsidR="00153FAF" w:rsidRPr="00153FAF" w:rsidRDefault="00153FAF" w:rsidP="00153FAF">
      <w:pPr>
        <w:rPr>
          <w:lang w:eastAsia="en-GB"/>
        </w:rPr>
      </w:pPr>
      <w:r>
        <w:rPr>
          <w:lang w:eastAsia="en-GB"/>
        </w:rPr>
        <w:t>This is the pseudocode for the functions that are called by the UI object, and allows for the difference in terminal calls and calls through the UI</w:t>
      </w:r>
    </w:p>
    <w:p w14:paraId="0CC89C12" w14:textId="0C388F14" w:rsidR="00607AE8" w:rsidRDefault="00607AE8" w:rsidP="00F40B2C">
      <w:pPr>
        <w:pStyle w:val="Heading3"/>
        <w:rPr>
          <w:lang w:eastAsia="en-GB"/>
        </w:rPr>
      </w:pPr>
      <w:r>
        <w:rPr>
          <w:lang w:eastAsia="en-GB"/>
        </w:rPr>
        <w:t>PROCEDURE pathfinder</w:t>
      </w:r>
    </w:p>
    <w:p w14:paraId="4FA8D72B" w14:textId="77777777" w:rsidR="00215F5C" w:rsidRDefault="00215F5C" w:rsidP="00215F5C">
      <w:pPr>
        <w:rPr>
          <w:lang w:eastAsia="en-GB"/>
        </w:rPr>
      </w:pPr>
      <w:r>
        <w:rPr>
          <w:lang w:eastAsia="en-GB"/>
        </w:rPr>
        <w:t>This procedure is made to call the scraper with the required parameters while using the object.</w:t>
      </w:r>
    </w:p>
    <w:p w14:paraId="70D5A85C" w14:textId="77777777" w:rsidR="00215F5C" w:rsidRPr="00215F5C" w:rsidRDefault="00215F5C" w:rsidP="00215F5C">
      <w:pPr>
        <w:rPr>
          <w:lang w:eastAsia="en-GB"/>
        </w:rPr>
      </w:pPr>
    </w:p>
    <w:p w14:paraId="7DCC02CB" w14:textId="77777777" w:rsidR="00017A60" w:rsidRPr="00017A60" w:rsidRDefault="00017A60" w:rsidP="00017A60">
      <w:pPr>
        <w:pStyle w:val="CodeSnippet"/>
        <w:rPr>
          <w:lang w:eastAsia="en-GB"/>
        </w:rPr>
      </w:pPr>
      <w:r w:rsidRPr="00017A60">
        <w:rPr>
          <w:lang w:eastAsia="en-GB"/>
        </w:rPr>
        <w:t>PROCEDURE pathfinder()</w:t>
      </w:r>
    </w:p>
    <w:p w14:paraId="1694237B" w14:textId="77777777" w:rsidR="00017A60" w:rsidRPr="00017A60" w:rsidRDefault="00017A60" w:rsidP="00017A60">
      <w:pPr>
        <w:pStyle w:val="CodeSnippet"/>
        <w:rPr>
          <w:lang w:eastAsia="en-GB"/>
        </w:rPr>
      </w:pPr>
      <w:r w:rsidRPr="00017A60">
        <w:rPr>
          <w:lang w:eastAsia="en-GB"/>
        </w:rPr>
        <w:t>    INITIALISE start AS STRING</w:t>
      </w:r>
    </w:p>
    <w:p w14:paraId="4C21D15E" w14:textId="77777777" w:rsidR="00017A60" w:rsidRPr="00017A60" w:rsidRDefault="00017A60" w:rsidP="00017A60">
      <w:pPr>
        <w:pStyle w:val="CodeSnippet"/>
        <w:rPr>
          <w:lang w:eastAsia="en-GB"/>
        </w:rPr>
      </w:pPr>
      <w:r w:rsidRPr="00017A60">
        <w:rPr>
          <w:lang w:eastAsia="en-GB"/>
        </w:rPr>
        <w:t>    INITIALISE end AS STRING</w:t>
      </w:r>
    </w:p>
    <w:p w14:paraId="4869D904" w14:textId="77777777" w:rsidR="00017A60" w:rsidRPr="00017A60" w:rsidRDefault="00017A60" w:rsidP="00017A60">
      <w:pPr>
        <w:pStyle w:val="CodeSnippet"/>
        <w:rPr>
          <w:lang w:eastAsia="en-GB"/>
        </w:rPr>
      </w:pPr>
      <w:r w:rsidRPr="00017A60">
        <w:rPr>
          <w:lang w:eastAsia="en-GB"/>
        </w:rPr>
        <w:t>    INITIALISE domain AS STRING</w:t>
      </w:r>
    </w:p>
    <w:p w14:paraId="1FB74E70" w14:textId="77777777" w:rsidR="00017A60" w:rsidRPr="00017A60" w:rsidRDefault="00017A60" w:rsidP="00017A60">
      <w:pPr>
        <w:pStyle w:val="CodeSnippet"/>
        <w:rPr>
          <w:lang w:eastAsia="en-GB"/>
        </w:rPr>
      </w:pPr>
    </w:p>
    <w:p w14:paraId="5648EC50" w14:textId="77777777" w:rsidR="00017A60" w:rsidRPr="00017A60" w:rsidRDefault="00017A60" w:rsidP="00017A60">
      <w:pPr>
        <w:pStyle w:val="CodeSnippet"/>
        <w:rPr>
          <w:lang w:eastAsia="en-GB"/>
        </w:rPr>
      </w:pPr>
      <w:r w:rsidRPr="00017A60">
        <w:rPr>
          <w:lang w:eastAsia="en-GB"/>
        </w:rPr>
        <w:t>    RECIEVE start FROM KEYBOARD</w:t>
      </w:r>
    </w:p>
    <w:p w14:paraId="469E99CB" w14:textId="77777777" w:rsidR="00017A60" w:rsidRPr="00017A60" w:rsidRDefault="00017A60" w:rsidP="00017A60">
      <w:pPr>
        <w:pStyle w:val="CodeSnippet"/>
        <w:rPr>
          <w:lang w:eastAsia="en-GB"/>
        </w:rPr>
      </w:pPr>
      <w:r w:rsidRPr="00017A60">
        <w:rPr>
          <w:lang w:eastAsia="en-GB"/>
        </w:rPr>
        <w:t>    RECIEVE end FROM KEYBOARD</w:t>
      </w:r>
    </w:p>
    <w:p w14:paraId="46B29FA1" w14:textId="1BD2CBBE" w:rsidR="003029C2" w:rsidRPr="003029C2" w:rsidRDefault="003029C2" w:rsidP="003029C2">
      <w:pPr>
        <w:pStyle w:val="CodeSnippet"/>
        <w:rPr>
          <w:color w:val="BBBBBB"/>
          <w:lang w:eastAsia="en-GB"/>
        </w:rPr>
      </w:pPr>
      <w:r>
        <w:rPr>
          <w:lang w:eastAsia="en-GB"/>
        </w:rPr>
        <w:t xml:space="preserve">    SEND </w:t>
      </w:r>
      <w:r w:rsidRPr="003029C2">
        <w:rPr>
          <w:lang w:eastAsia="en-GB"/>
        </w:rPr>
        <w:t>"Would you like to reindex the database? (y/n)</w:t>
      </w:r>
      <w:r>
        <w:rPr>
          <w:lang w:eastAsia="en-GB"/>
        </w:rPr>
        <w:t>” TO DISPLAY</w:t>
      </w:r>
    </w:p>
    <w:p w14:paraId="4D7EEDB1" w14:textId="3EE0B7F7" w:rsidR="00017A60" w:rsidRPr="00017A60" w:rsidRDefault="00607AE8" w:rsidP="00607AE8">
      <w:pPr>
        <w:rPr>
          <w:lang w:eastAsia="en-GB"/>
        </w:rPr>
      </w:pPr>
      <w:r>
        <w:rPr>
          <w:lang w:eastAsia="en-GB"/>
        </w:rPr>
        <w:t xml:space="preserve">The next line calls the scraper </w:t>
      </w:r>
      <w:r w:rsidR="00E52FF9">
        <w:rPr>
          <w:lang w:eastAsia="en-GB"/>
        </w:rPr>
        <w:t>if the user specifies that they want the website to be reindexed.</w:t>
      </w:r>
    </w:p>
    <w:p w14:paraId="19717D30" w14:textId="77777777" w:rsidR="00017A60" w:rsidRPr="00017A60" w:rsidRDefault="00017A60" w:rsidP="00017A60">
      <w:pPr>
        <w:pStyle w:val="CodeSnippet"/>
        <w:rPr>
          <w:lang w:eastAsia="en-GB"/>
        </w:rPr>
      </w:pPr>
      <w:r w:rsidRPr="00017A60">
        <w:rPr>
          <w:lang w:eastAsia="en-GB"/>
        </w:rPr>
        <w:t>    IF first character of RECIEVE userInput FROM KEYBOARD = "y"</w:t>
      </w:r>
    </w:p>
    <w:p w14:paraId="31DC64C4" w14:textId="77777777" w:rsidR="00017A60" w:rsidRPr="00017A60" w:rsidRDefault="00017A60" w:rsidP="00017A60">
      <w:pPr>
        <w:pStyle w:val="CodeSnippet"/>
        <w:rPr>
          <w:lang w:eastAsia="en-GB"/>
        </w:rPr>
      </w:pPr>
      <w:r w:rsidRPr="00017A60">
        <w:rPr>
          <w:lang w:eastAsia="en-GB"/>
        </w:rPr>
        <w:t>        CALL scraper.runScrape(start)</w:t>
      </w:r>
    </w:p>
    <w:p w14:paraId="6F12943C" w14:textId="77777777" w:rsidR="00017A60" w:rsidRPr="00017A60" w:rsidRDefault="00017A60" w:rsidP="00017A60">
      <w:pPr>
        <w:pStyle w:val="CodeSnippet"/>
        <w:rPr>
          <w:lang w:eastAsia="en-GB"/>
        </w:rPr>
      </w:pPr>
      <w:r w:rsidRPr="00017A60">
        <w:rPr>
          <w:lang w:eastAsia="en-GB"/>
        </w:rPr>
        <w:t>    END IF</w:t>
      </w:r>
    </w:p>
    <w:p w14:paraId="36CDA441" w14:textId="77777777" w:rsidR="00017A60" w:rsidRPr="00017A60" w:rsidRDefault="00017A60" w:rsidP="00017A60">
      <w:pPr>
        <w:pStyle w:val="CodeSnippet"/>
        <w:rPr>
          <w:lang w:eastAsia="en-GB"/>
        </w:rPr>
      </w:pPr>
    </w:p>
    <w:p w14:paraId="0A231F2B" w14:textId="2593BC38" w:rsidR="00017A60" w:rsidRDefault="00017A60" w:rsidP="00017A60">
      <w:pPr>
        <w:pStyle w:val="CodeSnippet"/>
        <w:rPr>
          <w:lang w:eastAsia="en-GB"/>
        </w:rPr>
      </w:pPr>
      <w:r w:rsidRPr="00017A60">
        <w:rPr>
          <w:lang w:eastAsia="en-GB"/>
        </w:rPr>
        <w:t>    domain =  format start into domain form</w:t>
      </w:r>
    </w:p>
    <w:p w14:paraId="2FA88012" w14:textId="2EEE1110" w:rsidR="00B95C82" w:rsidRPr="00017A60" w:rsidRDefault="00B95C82" w:rsidP="00B95C82">
      <w:pPr>
        <w:rPr>
          <w:lang w:eastAsia="en-GB"/>
        </w:rPr>
      </w:pPr>
      <w:r>
        <w:rPr>
          <w:lang w:eastAsia="en-GB"/>
        </w:rPr>
        <w:t>this loads the now created/ updated database of URL’s into the noodles object.</w:t>
      </w:r>
    </w:p>
    <w:p w14:paraId="795A8430" w14:textId="0B30CD62" w:rsidR="00B95C82" w:rsidRPr="00017A60" w:rsidRDefault="00017A60" w:rsidP="00B95C82">
      <w:pPr>
        <w:pStyle w:val="CodeSnippet"/>
        <w:rPr>
          <w:lang w:eastAsia="en-GB"/>
        </w:rPr>
      </w:pPr>
      <w:r w:rsidRPr="00017A60">
        <w:rPr>
          <w:lang w:eastAsia="en-GB"/>
        </w:rPr>
        <w:t>    CALL noodles.loadDatabase(domain)</w:t>
      </w:r>
    </w:p>
    <w:p w14:paraId="4CF678E2" w14:textId="77777777" w:rsidR="00017A60" w:rsidRPr="00017A60" w:rsidRDefault="00017A60" w:rsidP="00017A60">
      <w:pPr>
        <w:pStyle w:val="CodeSnippet"/>
        <w:rPr>
          <w:lang w:eastAsia="en-GB"/>
        </w:rPr>
      </w:pPr>
      <w:r w:rsidRPr="00017A60">
        <w:rPr>
          <w:lang w:eastAsia="en-GB"/>
        </w:rPr>
        <w:t>    SEND noodles.dijkstra(start, end) TO DISPLAY</w:t>
      </w:r>
    </w:p>
    <w:p w14:paraId="2688539D" w14:textId="77777777" w:rsidR="00017A60" w:rsidRPr="00017A60" w:rsidRDefault="00017A60" w:rsidP="00017A60">
      <w:pPr>
        <w:pStyle w:val="CodeSnippet"/>
        <w:rPr>
          <w:lang w:eastAsia="en-GB"/>
        </w:rPr>
      </w:pPr>
      <w:r w:rsidRPr="00017A60">
        <w:rPr>
          <w:lang w:eastAsia="en-GB"/>
        </w:rPr>
        <w:t>END PROCEDURE</w:t>
      </w:r>
    </w:p>
    <w:p w14:paraId="56FC8759" w14:textId="7E82305E" w:rsidR="00017A60" w:rsidRDefault="001F56A2" w:rsidP="00F40B2C">
      <w:pPr>
        <w:pStyle w:val="Heading3"/>
        <w:rPr>
          <w:lang w:eastAsia="en-GB"/>
        </w:rPr>
      </w:pPr>
      <w:r>
        <w:rPr>
          <w:lang w:eastAsia="en-GB"/>
        </w:rPr>
        <w:t>PROCEDURE clearDatabases</w:t>
      </w:r>
    </w:p>
    <w:p w14:paraId="63867CAF" w14:textId="364F8102" w:rsidR="00A2613F" w:rsidRPr="00A2613F" w:rsidRDefault="00A2613F" w:rsidP="00A2613F">
      <w:pPr>
        <w:rPr>
          <w:lang w:eastAsia="en-GB"/>
        </w:rPr>
      </w:pPr>
      <w:r>
        <w:rPr>
          <w:lang w:eastAsia="en-GB"/>
        </w:rPr>
        <w:t>This procedure drops all existing tables in the database</w:t>
      </w:r>
      <w:r w:rsidR="003F1EAE">
        <w:rPr>
          <w:lang w:eastAsia="en-GB"/>
        </w:rPr>
        <w:t>, thus clearing the stored URLs.</w:t>
      </w:r>
    </w:p>
    <w:p w14:paraId="30E14EF4" w14:textId="77777777" w:rsidR="00017A60" w:rsidRPr="00017A60" w:rsidRDefault="00017A60" w:rsidP="00017A60">
      <w:pPr>
        <w:pStyle w:val="CodeSnippet"/>
        <w:rPr>
          <w:lang w:eastAsia="en-GB"/>
        </w:rPr>
      </w:pPr>
      <w:r w:rsidRPr="00017A60">
        <w:rPr>
          <w:lang w:eastAsia="en-GB"/>
        </w:rPr>
        <w:t>PROCEDURE clearDatabases()</w:t>
      </w:r>
    </w:p>
    <w:p w14:paraId="25E5F78F" w14:textId="5EFBD216" w:rsidR="00E36D79" w:rsidRDefault="00017A60" w:rsidP="00017A60">
      <w:pPr>
        <w:pStyle w:val="CodeSnippet"/>
        <w:rPr>
          <w:lang w:eastAsia="en-GB"/>
        </w:rPr>
      </w:pPr>
      <w:r w:rsidRPr="00017A60">
        <w:rPr>
          <w:lang w:eastAsia="en-GB"/>
        </w:rPr>
        <w:t>    mydb = connection to database</w:t>
      </w:r>
    </w:p>
    <w:p w14:paraId="7DB79059" w14:textId="2A6E55BB" w:rsidR="00E36D79" w:rsidRPr="00017A60" w:rsidRDefault="00E36D79" w:rsidP="00E36D79">
      <w:pPr>
        <w:rPr>
          <w:lang w:eastAsia="en-GB"/>
        </w:rPr>
      </w:pPr>
      <w:r>
        <w:rPr>
          <w:lang w:eastAsia="en-GB"/>
        </w:rPr>
        <w:t xml:space="preserve">This gets all the tables in the database by looping through the results of </w:t>
      </w:r>
      <w:r w:rsidRPr="00E36D79">
        <w:rPr>
          <w:rStyle w:val="CodeSnippetChar"/>
        </w:rPr>
        <w:t>SHOW TABLES</w:t>
      </w:r>
    </w:p>
    <w:p w14:paraId="39CCB18E" w14:textId="77777777" w:rsidR="00017A60" w:rsidRPr="00017A60" w:rsidRDefault="00017A60" w:rsidP="00017A60">
      <w:pPr>
        <w:pStyle w:val="CodeSnippet"/>
        <w:rPr>
          <w:lang w:eastAsia="en-GB"/>
        </w:rPr>
      </w:pPr>
      <w:r w:rsidRPr="00017A60">
        <w:rPr>
          <w:lang w:eastAsia="en-GB"/>
        </w:rPr>
        <w:t>    execute "SHOW TABLES" and store results in array called result</w:t>
      </w:r>
    </w:p>
    <w:p w14:paraId="7CC478FD" w14:textId="77777777" w:rsidR="00017A60" w:rsidRPr="00017A60" w:rsidRDefault="00017A60" w:rsidP="00017A60">
      <w:pPr>
        <w:pStyle w:val="CodeSnippet"/>
        <w:rPr>
          <w:lang w:eastAsia="en-GB"/>
        </w:rPr>
      </w:pPr>
      <w:r w:rsidRPr="00017A60">
        <w:rPr>
          <w:lang w:eastAsia="en-GB"/>
        </w:rPr>
        <w:t>    FOR EACH table IN result</w:t>
      </w:r>
    </w:p>
    <w:p w14:paraId="18626B0A" w14:textId="77777777" w:rsidR="00017A60" w:rsidRPr="00017A60" w:rsidRDefault="00017A60" w:rsidP="00017A60">
      <w:pPr>
        <w:pStyle w:val="CodeSnippet"/>
        <w:rPr>
          <w:lang w:eastAsia="en-GB"/>
        </w:rPr>
      </w:pPr>
      <w:r w:rsidRPr="00017A60">
        <w:rPr>
          <w:lang w:eastAsia="en-GB"/>
        </w:rPr>
        <w:t>        SEND table TO DISPLAY</w:t>
      </w:r>
    </w:p>
    <w:p w14:paraId="12B10C1E" w14:textId="1BC5D107" w:rsidR="00017A60" w:rsidRDefault="00017A60" w:rsidP="00017A60">
      <w:pPr>
        <w:pStyle w:val="CodeSnippet"/>
        <w:rPr>
          <w:lang w:eastAsia="en-GB"/>
        </w:rPr>
      </w:pPr>
      <w:r w:rsidRPr="00017A60">
        <w:rPr>
          <w:lang w:eastAsia="en-GB"/>
        </w:rPr>
        <w:t>    END FOR</w:t>
      </w:r>
    </w:p>
    <w:p w14:paraId="0EF0AA2D" w14:textId="6115B05E" w:rsidR="00371C58" w:rsidRPr="00DA67F1" w:rsidRDefault="00371C58" w:rsidP="00017A60">
      <w:pPr>
        <w:pStyle w:val="CodeSnippet"/>
        <w:rPr>
          <w:color w:val="BBBBBB"/>
          <w:lang w:eastAsia="en-GB"/>
        </w:rPr>
      </w:pPr>
      <w:r>
        <w:rPr>
          <w:lang w:eastAsia="en-GB"/>
        </w:rPr>
        <w:t xml:space="preserve">    SEND “</w:t>
      </w:r>
      <w:r w:rsidRPr="00371C58">
        <w:rPr>
          <w:lang w:eastAsia="en-GB"/>
        </w:rPr>
        <w:t>Are you sure you want to delete all archived websites (y/n)?</w:t>
      </w:r>
      <w:r>
        <w:rPr>
          <w:lang w:eastAsia="en-GB"/>
        </w:rPr>
        <w:t>”</w:t>
      </w:r>
    </w:p>
    <w:p w14:paraId="2D2A9831" w14:textId="77777777" w:rsidR="00017A60" w:rsidRPr="00017A60" w:rsidRDefault="00017A60" w:rsidP="00017A60">
      <w:pPr>
        <w:pStyle w:val="CodeSnippet"/>
        <w:rPr>
          <w:lang w:eastAsia="en-GB"/>
        </w:rPr>
      </w:pPr>
      <w:r w:rsidRPr="00017A60">
        <w:rPr>
          <w:lang w:eastAsia="en-GB"/>
        </w:rPr>
        <w:t>    GET userCheck FROM KEYBOARD</w:t>
      </w:r>
    </w:p>
    <w:p w14:paraId="561D599B" w14:textId="181BFBCA" w:rsidR="00017A60" w:rsidRDefault="00017A60" w:rsidP="00017A60">
      <w:pPr>
        <w:pStyle w:val="CodeSnippet"/>
        <w:rPr>
          <w:lang w:eastAsia="en-GB"/>
        </w:rPr>
      </w:pPr>
      <w:r w:rsidRPr="00017A60">
        <w:rPr>
          <w:lang w:eastAsia="en-GB"/>
        </w:rPr>
        <w:t>    IF first character of userCheck = "y"</w:t>
      </w:r>
    </w:p>
    <w:p w14:paraId="498B74A6" w14:textId="0606F167" w:rsidR="00DA67F1" w:rsidRPr="00017A60" w:rsidRDefault="00DA67F1" w:rsidP="00DA67F1">
      <w:pPr>
        <w:rPr>
          <w:lang w:eastAsia="en-GB"/>
        </w:rPr>
      </w:pPr>
      <w:r>
        <w:rPr>
          <w:lang w:eastAsia="en-GB"/>
        </w:rPr>
        <w:t>This loops through the result array which contains all the table names, and concatenates them into the drop statement</w:t>
      </w:r>
    </w:p>
    <w:p w14:paraId="3F0365ED" w14:textId="77777777" w:rsidR="00017A60" w:rsidRPr="00017A60" w:rsidRDefault="00017A60" w:rsidP="00017A60">
      <w:pPr>
        <w:pStyle w:val="CodeSnippet"/>
        <w:rPr>
          <w:lang w:eastAsia="en-GB"/>
        </w:rPr>
      </w:pPr>
      <w:r w:rsidRPr="00017A60">
        <w:rPr>
          <w:lang w:eastAsia="en-GB"/>
        </w:rPr>
        <w:t>        FOR EACH table IN result</w:t>
      </w:r>
    </w:p>
    <w:p w14:paraId="006A0E0B" w14:textId="77777777" w:rsidR="00017A60" w:rsidRPr="00017A60" w:rsidRDefault="00017A60" w:rsidP="00017A60">
      <w:pPr>
        <w:pStyle w:val="CodeSnippet"/>
        <w:rPr>
          <w:lang w:eastAsia="en-GB"/>
        </w:rPr>
      </w:pPr>
      <w:r w:rsidRPr="00017A60">
        <w:rPr>
          <w:lang w:eastAsia="en-GB"/>
        </w:rPr>
        <w:t>            SEND "Deleting " + table + "..." TO DISPLAY</w:t>
      </w:r>
    </w:p>
    <w:p w14:paraId="7FA96068" w14:textId="71CA4D7B" w:rsidR="00017A60" w:rsidRPr="00017A60" w:rsidRDefault="00017A60" w:rsidP="00017A60">
      <w:pPr>
        <w:pStyle w:val="CodeSnippet"/>
        <w:rPr>
          <w:lang w:eastAsia="en-GB"/>
        </w:rPr>
      </w:pPr>
      <w:r w:rsidRPr="00017A60">
        <w:rPr>
          <w:lang w:eastAsia="en-GB"/>
        </w:rPr>
        <w:t>            exectute "Drop table if exists parameter" where parameter is</w:t>
      </w:r>
      <w:r>
        <w:rPr>
          <w:lang w:eastAsia="en-GB"/>
        </w:rPr>
        <w:t xml:space="preserve"> t</w:t>
      </w:r>
      <w:r w:rsidRPr="00017A60">
        <w:rPr>
          <w:lang w:eastAsia="en-GB"/>
        </w:rPr>
        <w:t>able </w:t>
      </w:r>
    </w:p>
    <w:p w14:paraId="1FE480A1" w14:textId="77777777" w:rsidR="00017A60" w:rsidRPr="00017A60" w:rsidRDefault="00017A60" w:rsidP="00017A60">
      <w:pPr>
        <w:pStyle w:val="CodeSnippet"/>
        <w:rPr>
          <w:lang w:eastAsia="en-GB"/>
        </w:rPr>
      </w:pPr>
      <w:r w:rsidRPr="00017A60">
        <w:rPr>
          <w:lang w:eastAsia="en-GB"/>
        </w:rPr>
        <w:t>            SEND table + " deleted"</w:t>
      </w:r>
    </w:p>
    <w:p w14:paraId="1C275251" w14:textId="77777777" w:rsidR="00017A60" w:rsidRPr="00017A60" w:rsidRDefault="00017A60" w:rsidP="00017A60">
      <w:pPr>
        <w:pStyle w:val="CodeSnippet"/>
        <w:rPr>
          <w:lang w:eastAsia="en-GB"/>
        </w:rPr>
      </w:pPr>
      <w:r w:rsidRPr="00017A60">
        <w:rPr>
          <w:lang w:eastAsia="en-GB"/>
        </w:rPr>
        <w:t>        END FOR</w:t>
      </w:r>
    </w:p>
    <w:p w14:paraId="2B8DBF40" w14:textId="77777777" w:rsidR="00017A60" w:rsidRPr="00017A60" w:rsidRDefault="00017A60" w:rsidP="00017A60">
      <w:pPr>
        <w:pStyle w:val="CodeSnippet"/>
        <w:rPr>
          <w:lang w:eastAsia="en-GB"/>
        </w:rPr>
      </w:pPr>
      <w:r w:rsidRPr="00017A60">
        <w:rPr>
          <w:lang w:eastAsia="en-GB"/>
        </w:rPr>
        <w:t>        SEND "All cached Databases deleted." TO DISPLAY</w:t>
      </w:r>
    </w:p>
    <w:p w14:paraId="77EEBB36" w14:textId="65FC2C5D" w:rsidR="00017A60" w:rsidRDefault="00017A60" w:rsidP="00017A60">
      <w:pPr>
        <w:pStyle w:val="CodeSnippet"/>
        <w:rPr>
          <w:lang w:eastAsia="en-GB"/>
        </w:rPr>
      </w:pPr>
      <w:r w:rsidRPr="00017A60">
        <w:rPr>
          <w:lang w:eastAsia="en-GB"/>
        </w:rPr>
        <w:t>    ELSE</w:t>
      </w:r>
    </w:p>
    <w:p w14:paraId="163EDB22" w14:textId="36CC9C41" w:rsidR="00F65C47" w:rsidRPr="00017A60" w:rsidRDefault="00F65C47" w:rsidP="00F65C47">
      <w:pPr>
        <w:rPr>
          <w:lang w:eastAsia="en-GB"/>
        </w:rPr>
      </w:pPr>
      <w:r>
        <w:rPr>
          <w:lang w:eastAsia="en-GB"/>
        </w:rPr>
        <w:t>Displays the main menu with all the options again.</w:t>
      </w:r>
      <w:r w:rsidR="00B37FB9">
        <w:rPr>
          <w:lang w:eastAsia="en-GB"/>
        </w:rPr>
        <w:t xml:space="preserve"> The connection to the database is closed to make sure there is no memory leak, and as we are not using the connection until the user selects an option from the main menu there is no need to keep it open.</w:t>
      </w:r>
    </w:p>
    <w:p w14:paraId="1F175AAA" w14:textId="572C4754" w:rsidR="0061437C" w:rsidRDefault="00017A60" w:rsidP="00017A60">
      <w:pPr>
        <w:pStyle w:val="CodeSnippet"/>
        <w:rPr>
          <w:lang w:eastAsia="en-GB"/>
        </w:rPr>
      </w:pPr>
      <w:r w:rsidRPr="00017A60">
        <w:rPr>
          <w:lang w:eastAsia="en-GB"/>
        </w:rPr>
        <w:t>        </w:t>
      </w:r>
      <w:r w:rsidR="0061437C" w:rsidRPr="00017A60">
        <w:rPr>
          <w:lang w:eastAsia="en-GB"/>
        </w:rPr>
        <w:t>CLOSE CONNECTION</w:t>
      </w:r>
    </w:p>
    <w:p w14:paraId="7FC5BA61" w14:textId="29C073EE" w:rsidR="00017A60" w:rsidRPr="00017A60" w:rsidRDefault="0061437C" w:rsidP="0061437C">
      <w:pPr>
        <w:pStyle w:val="CodeSnippet"/>
        <w:rPr>
          <w:lang w:eastAsia="en-GB"/>
        </w:rPr>
      </w:pPr>
      <w:r>
        <w:rPr>
          <w:lang w:eastAsia="en-GB"/>
        </w:rPr>
        <w:t xml:space="preserve">        </w:t>
      </w:r>
      <w:r w:rsidR="00017A60" w:rsidRPr="00017A60">
        <w:rPr>
          <w:lang w:eastAsia="en-GB"/>
        </w:rPr>
        <w:t>mainMenu.showUI()</w:t>
      </w:r>
    </w:p>
    <w:p w14:paraId="5F8C1478" w14:textId="77777777" w:rsidR="00017A60" w:rsidRPr="00017A60" w:rsidRDefault="00017A60" w:rsidP="00017A60">
      <w:pPr>
        <w:pStyle w:val="CodeSnippet"/>
        <w:rPr>
          <w:lang w:eastAsia="en-GB"/>
        </w:rPr>
      </w:pPr>
      <w:r w:rsidRPr="00017A60">
        <w:rPr>
          <w:lang w:eastAsia="en-GB"/>
        </w:rPr>
        <w:t>    END IF</w:t>
      </w:r>
    </w:p>
    <w:p w14:paraId="1BFA3BE7" w14:textId="77777777" w:rsidR="00017A60" w:rsidRPr="00017A60" w:rsidRDefault="00017A60" w:rsidP="00017A60">
      <w:pPr>
        <w:pStyle w:val="CodeSnippet"/>
        <w:rPr>
          <w:lang w:eastAsia="en-GB"/>
        </w:rPr>
      </w:pPr>
      <w:r w:rsidRPr="00017A60">
        <w:rPr>
          <w:lang w:eastAsia="en-GB"/>
        </w:rPr>
        <w:t>    CLOSE CONNECTION</w:t>
      </w:r>
    </w:p>
    <w:p w14:paraId="7586CC05" w14:textId="1D7A6441" w:rsidR="00682ED6" w:rsidRDefault="00017A60" w:rsidP="00017A60">
      <w:pPr>
        <w:pStyle w:val="CodeSnippet"/>
        <w:rPr>
          <w:lang w:eastAsia="en-GB"/>
        </w:rPr>
      </w:pPr>
      <w:r w:rsidRPr="00017A60">
        <w:rPr>
          <w:lang w:eastAsia="en-GB"/>
        </w:rPr>
        <w:t>END PROCEDURE</w:t>
      </w:r>
    </w:p>
    <w:p w14:paraId="7B64CEAD" w14:textId="588E497B" w:rsidR="00682ED6" w:rsidRDefault="00682ED6" w:rsidP="00F40B2C">
      <w:pPr>
        <w:pStyle w:val="Heading3"/>
        <w:rPr>
          <w:lang w:eastAsia="en-GB"/>
        </w:rPr>
      </w:pPr>
      <w:r>
        <w:rPr>
          <w:lang w:eastAsia="en-GB"/>
        </w:rPr>
        <w:t>PROCEDUTE sort</w:t>
      </w:r>
    </w:p>
    <w:p w14:paraId="65A5D5FD" w14:textId="4BFC890D" w:rsidR="009E63C2" w:rsidRPr="009E63C2" w:rsidRDefault="009E63C2" w:rsidP="009E63C2">
      <w:pPr>
        <w:rPr>
          <w:lang w:eastAsia="en-GB"/>
        </w:rPr>
      </w:pPr>
      <w:r>
        <w:rPr>
          <w:lang w:eastAsia="en-GB"/>
        </w:rPr>
        <w:t>This procedure is used to get the results from the scraper, sort them, and then if the user wishes to, writes the output to file.</w:t>
      </w:r>
    </w:p>
    <w:p w14:paraId="3FC163B9" w14:textId="77777777" w:rsidR="00682ED6" w:rsidRPr="00682ED6" w:rsidRDefault="00682ED6" w:rsidP="00682ED6">
      <w:pPr>
        <w:pStyle w:val="CodeSnippet"/>
        <w:rPr>
          <w:lang w:eastAsia="en-GB"/>
        </w:rPr>
      </w:pPr>
      <w:r w:rsidRPr="00682ED6">
        <w:rPr>
          <w:lang w:eastAsia="en-GB"/>
        </w:rPr>
        <w:t>PROCEDURE sort()</w:t>
      </w:r>
    </w:p>
    <w:p w14:paraId="791B98BB" w14:textId="77777777" w:rsidR="00682ED6" w:rsidRPr="00682ED6" w:rsidRDefault="00682ED6" w:rsidP="00682ED6">
      <w:pPr>
        <w:pStyle w:val="CodeSnippet"/>
        <w:rPr>
          <w:lang w:eastAsia="en-GB"/>
        </w:rPr>
      </w:pPr>
      <w:r w:rsidRPr="00682ED6">
        <w:rPr>
          <w:lang w:eastAsia="en-GB"/>
        </w:rPr>
        <w:t>    SEND "please enter the start page" TO DISPLAY</w:t>
      </w:r>
    </w:p>
    <w:p w14:paraId="32BF26AF" w14:textId="77777777" w:rsidR="00682ED6" w:rsidRPr="00682ED6" w:rsidRDefault="00682ED6" w:rsidP="00682ED6">
      <w:pPr>
        <w:pStyle w:val="CodeSnippet"/>
        <w:rPr>
          <w:lang w:eastAsia="en-GB"/>
        </w:rPr>
      </w:pPr>
      <w:r w:rsidRPr="00682ED6">
        <w:rPr>
          <w:lang w:eastAsia="en-GB"/>
        </w:rPr>
        <w:t>    RECIEVE start FROM KEYBOARD </w:t>
      </w:r>
    </w:p>
    <w:p w14:paraId="6A3BDF03" w14:textId="77777777" w:rsidR="00682ED6" w:rsidRPr="00682ED6" w:rsidRDefault="00682ED6" w:rsidP="00682ED6">
      <w:pPr>
        <w:pStyle w:val="CodeSnippet"/>
        <w:rPr>
          <w:lang w:eastAsia="en-GB"/>
        </w:rPr>
      </w:pPr>
      <w:r w:rsidRPr="00682ED6">
        <w:rPr>
          <w:lang w:eastAsia="en-GB"/>
        </w:rPr>
        <w:t>    SEND "Would you like to reindex the database? (y/n)" TO DISPLAY</w:t>
      </w:r>
    </w:p>
    <w:p w14:paraId="15E77552" w14:textId="77777777" w:rsidR="00682ED6" w:rsidRPr="00682ED6" w:rsidRDefault="00682ED6" w:rsidP="00682ED6">
      <w:pPr>
        <w:pStyle w:val="CodeSnippet"/>
        <w:rPr>
          <w:lang w:eastAsia="en-GB"/>
        </w:rPr>
      </w:pPr>
      <w:r w:rsidRPr="00682ED6">
        <w:rPr>
          <w:lang w:eastAsia="en-GB"/>
        </w:rPr>
        <w:t>    if RECIEVE userInput from user = "y":</w:t>
      </w:r>
    </w:p>
    <w:p w14:paraId="6B8C8E99" w14:textId="77777777" w:rsidR="00682ED6" w:rsidRPr="00682ED6" w:rsidRDefault="00682ED6" w:rsidP="00682ED6">
      <w:pPr>
        <w:pStyle w:val="CodeSnippet"/>
        <w:rPr>
          <w:lang w:eastAsia="en-GB"/>
        </w:rPr>
      </w:pPr>
      <w:r w:rsidRPr="00682ED6">
        <w:rPr>
          <w:lang w:eastAsia="en-GB"/>
        </w:rPr>
        <w:t>        CALL scraper.runScrape(start)</w:t>
      </w:r>
    </w:p>
    <w:p w14:paraId="0A476C2F" w14:textId="77777777" w:rsidR="00682ED6" w:rsidRPr="00682ED6" w:rsidRDefault="00682ED6" w:rsidP="00682ED6">
      <w:pPr>
        <w:pStyle w:val="CodeSnippet"/>
        <w:rPr>
          <w:lang w:eastAsia="en-GB"/>
        </w:rPr>
      </w:pPr>
    </w:p>
    <w:p w14:paraId="710E106D" w14:textId="77777777" w:rsidR="00682ED6" w:rsidRPr="00682ED6" w:rsidRDefault="00682ED6" w:rsidP="00682ED6">
      <w:pPr>
        <w:pStyle w:val="CodeSnippet"/>
        <w:rPr>
          <w:lang w:eastAsia="en-GB"/>
        </w:rPr>
      </w:pPr>
      <w:r w:rsidRPr="00682ED6">
        <w:rPr>
          <w:lang w:eastAsia="en-GB"/>
        </w:rPr>
        <w:t>    SET domain = format start into domain form</w:t>
      </w:r>
    </w:p>
    <w:p w14:paraId="43991F22" w14:textId="77777777" w:rsidR="00682ED6" w:rsidRPr="00682ED6" w:rsidRDefault="00682ED6" w:rsidP="00682ED6">
      <w:pPr>
        <w:pStyle w:val="CodeSnippet"/>
        <w:rPr>
          <w:lang w:eastAsia="en-GB"/>
        </w:rPr>
      </w:pPr>
      <w:r w:rsidRPr="00682ED6">
        <w:rPr>
          <w:lang w:eastAsia="en-GB"/>
        </w:rPr>
        <w:t>    SEND "Loading database..." TO DISPLAY</w:t>
      </w:r>
    </w:p>
    <w:p w14:paraId="644C26CD" w14:textId="77777777" w:rsidR="00682ED6" w:rsidRPr="00682ED6" w:rsidRDefault="00682ED6" w:rsidP="00682ED6">
      <w:pPr>
        <w:pStyle w:val="CodeSnippet"/>
        <w:rPr>
          <w:lang w:eastAsia="en-GB"/>
        </w:rPr>
      </w:pPr>
      <w:r w:rsidRPr="00682ED6">
        <w:rPr>
          <w:lang w:eastAsia="en-GB"/>
        </w:rPr>
        <w:t>    </w:t>
      </w:r>
    </w:p>
    <w:p w14:paraId="5879834D" w14:textId="77777777" w:rsidR="00682ED6" w:rsidRPr="00682ED6" w:rsidRDefault="00682ED6" w:rsidP="00682ED6">
      <w:pPr>
        <w:pStyle w:val="CodeSnippet"/>
        <w:rPr>
          <w:lang w:eastAsia="en-GB"/>
        </w:rPr>
      </w:pPr>
      <w:r w:rsidRPr="00682ED6">
        <w:rPr>
          <w:lang w:eastAsia="en-GB"/>
        </w:rPr>
        <w:t>    CALL noodles.loadDatabase(domain)</w:t>
      </w:r>
    </w:p>
    <w:p w14:paraId="48AF1257" w14:textId="6AC4049B" w:rsidR="00682ED6" w:rsidRDefault="00682ED6" w:rsidP="00682ED6">
      <w:pPr>
        <w:pStyle w:val="CodeSnippet"/>
        <w:rPr>
          <w:lang w:eastAsia="en-GB"/>
        </w:rPr>
      </w:pPr>
      <w:r w:rsidRPr="00682ED6">
        <w:rPr>
          <w:lang w:eastAsia="en-GB"/>
        </w:rPr>
        <w:t>    SEND "Database loaded." TO DISPLAY</w:t>
      </w:r>
    </w:p>
    <w:p w14:paraId="7CF1AEF5" w14:textId="1EB9A3FB" w:rsidR="00442C33" w:rsidRPr="00682ED6" w:rsidRDefault="00442C33" w:rsidP="00442C33">
      <w:pPr>
        <w:rPr>
          <w:lang w:eastAsia="en-GB"/>
        </w:rPr>
      </w:pPr>
      <w:r>
        <w:rPr>
          <w:lang w:eastAsia="en-GB"/>
        </w:rPr>
        <w:t>This next part loops until the user input is valid.</w:t>
      </w:r>
    </w:p>
    <w:p w14:paraId="7F5F669F" w14:textId="77777777" w:rsidR="00682ED6" w:rsidRPr="00682ED6" w:rsidRDefault="00682ED6" w:rsidP="00682ED6">
      <w:pPr>
        <w:pStyle w:val="CodeSnippet"/>
        <w:rPr>
          <w:lang w:eastAsia="en-GB"/>
        </w:rPr>
      </w:pPr>
      <w:r w:rsidRPr="00682ED6">
        <w:rPr>
          <w:lang w:eastAsia="en-GB"/>
        </w:rPr>
        <w:t>    SET validInput = False</w:t>
      </w:r>
    </w:p>
    <w:p w14:paraId="09F0EBDC" w14:textId="77777777" w:rsidR="00682ED6" w:rsidRPr="00682ED6" w:rsidRDefault="00682ED6" w:rsidP="00682ED6">
      <w:pPr>
        <w:pStyle w:val="CodeSnippet"/>
        <w:rPr>
          <w:lang w:eastAsia="en-GB"/>
        </w:rPr>
      </w:pPr>
      <w:r w:rsidRPr="00682ED6">
        <w:rPr>
          <w:lang w:eastAsia="en-GB"/>
        </w:rPr>
        <w:t>    WHILE validInput = False</w:t>
      </w:r>
    </w:p>
    <w:p w14:paraId="7A950167" w14:textId="77777777" w:rsidR="00682ED6" w:rsidRPr="00682ED6" w:rsidRDefault="00682ED6" w:rsidP="00682ED6">
      <w:pPr>
        <w:pStyle w:val="CodeSnippet"/>
        <w:rPr>
          <w:lang w:eastAsia="en-GB"/>
        </w:rPr>
      </w:pPr>
      <w:r w:rsidRPr="00682ED6">
        <w:rPr>
          <w:lang w:eastAsia="en-GB"/>
        </w:rPr>
        <w:t>        SEND ""Do you wish to write output to file? (y/n)" TO DISPLAY</w:t>
      </w:r>
    </w:p>
    <w:p w14:paraId="4163CC3F" w14:textId="77777777" w:rsidR="00682ED6" w:rsidRPr="00682ED6" w:rsidRDefault="00682ED6" w:rsidP="00682ED6">
      <w:pPr>
        <w:pStyle w:val="CodeSnippet"/>
        <w:rPr>
          <w:lang w:eastAsia="en-GB"/>
        </w:rPr>
      </w:pPr>
      <w:r w:rsidRPr="00682ED6">
        <w:rPr>
          <w:lang w:eastAsia="en-GB"/>
        </w:rPr>
        <w:t>        GET write_to_file FROM KEYBOARD</w:t>
      </w:r>
    </w:p>
    <w:p w14:paraId="2C9F623B" w14:textId="77777777" w:rsidR="00682ED6" w:rsidRPr="00682ED6" w:rsidRDefault="00682ED6" w:rsidP="00682ED6">
      <w:pPr>
        <w:pStyle w:val="CodeSnippet"/>
        <w:rPr>
          <w:lang w:eastAsia="en-GB"/>
        </w:rPr>
      </w:pPr>
      <w:r w:rsidRPr="00682ED6">
        <w:rPr>
          <w:lang w:eastAsia="en-GB"/>
        </w:rPr>
        <w:t>        IF write_to_file = "y":</w:t>
      </w:r>
    </w:p>
    <w:p w14:paraId="79884700" w14:textId="77777777" w:rsidR="00682ED6" w:rsidRPr="00682ED6" w:rsidRDefault="00682ED6" w:rsidP="00682ED6">
      <w:pPr>
        <w:pStyle w:val="CodeSnippet"/>
        <w:rPr>
          <w:lang w:eastAsia="en-GB"/>
        </w:rPr>
      </w:pPr>
      <w:r w:rsidRPr="00682ED6">
        <w:rPr>
          <w:lang w:eastAsia="en-GB"/>
        </w:rPr>
        <w:t>            SET validInput = True</w:t>
      </w:r>
    </w:p>
    <w:p w14:paraId="7C18B578" w14:textId="77777777" w:rsidR="00682ED6" w:rsidRPr="00682ED6" w:rsidRDefault="00682ED6" w:rsidP="00682ED6">
      <w:pPr>
        <w:pStyle w:val="CodeSnippet"/>
        <w:rPr>
          <w:lang w:eastAsia="en-GB"/>
        </w:rPr>
      </w:pPr>
      <w:r w:rsidRPr="00682ED6">
        <w:rPr>
          <w:lang w:eastAsia="en-GB"/>
        </w:rPr>
        <w:t>            SEND "Please input the name of the file you wish to write output to" TO DISPLAY</w:t>
      </w:r>
    </w:p>
    <w:p w14:paraId="5AF6C124" w14:textId="77777777" w:rsidR="00682ED6" w:rsidRPr="00682ED6" w:rsidRDefault="00682ED6" w:rsidP="00682ED6">
      <w:pPr>
        <w:pStyle w:val="CodeSnippet"/>
        <w:rPr>
          <w:lang w:eastAsia="en-GB"/>
        </w:rPr>
      </w:pPr>
      <w:r w:rsidRPr="00682ED6">
        <w:rPr>
          <w:lang w:eastAsia="en-GB"/>
        </w:rPr>
        <w:t>            GET writeFileName FROM KEYBOARD</w:t>
      </w:r>
    </w:p>
    <w:p w14:paraId="475C685B" w14:textId="77777777" w:rsidR="00682ED6" w:rsidRPr="00682ED6" w:rsidRDefault="00682ED6" w:rsidP="00682ED6">
      <w:pPr>
        <w:pStyle w:val="CodeSnippet"/>
        <w:rPr>
          <w:lang w:eastAsia="en-GB"/>
        </w:rPr>
      </w:pPr>
      <w:r w:rsidRPr="00682ED6">
        <w:rPr>
          <w:lang w:eastAsia="en-GB"/>
        </w:rPr>
        <w:t>            SET openedFile = open writeFileName in write mode</w:t>
      </w:r>
    </w:p>
    <w:p w14:paraId="3F1C4293" w14:textId="6619CE0E" w:rsidR="00682ED6" w:rsidRDefault="00682ED6" w:rsidP="00682ED6">
      <w:pPr>
        <w:pStyle w:val="CodeSnippet"/>
        <w:rPr>
          <w:lang w:eastAsia="en-GB"/>
        </w:rPr>
      </w:pPr>
      <w:r w:rsidRPr="00682ED6">
        <w:rPr>
          <w:lang w:eastAsia="en-GB"/>
        </w:rPr>
        <w:t>            SEND "Sorting and writing to file." TO DISPLAY</w:t>
      </w:r>
    </w:p>
    <w:p w14:paraId="0702ED6B" w14:textId="0456B3AE" w:rsidR="00B15934" w:rsidRPr="00682ED6" w:rsidRDefault="00B15934" w:rsidP="00B15934">
      <w:pPr>
        <w:rPr>
          <w:lang w:eastAsia="en-GB"/>
        </w:rPr>
      </w:pPr>
      <w:r>
        <w:rPr>
          <w:lang w:eastAsia="en-GB"/>
        </w:rPr>
        <w:t>If the user puts in a file name with the last 4 characters being “.csv” (thus being a csv file) the program adds the commas and makes sure that the output is correctly sorted.</w:t>
      </w:r>
    </w:p>
    <w:p w14:paraId="3A32E13C" w14:textId="6FBAE33D" w:rsidR="00682ED6" w:rsidRDefault="00682ED6" w:rsidP="00682ED6">
      <w:pPr>
        <w:pStyle w:val="CodeSnippet"/>
        <w:rPr>
          <w:lang w:eastAsia="en-GB"/>
        </w:rPr>
      </w:pPr>
      <w:r w:rsidRPr="00682ED6">
        <w:rPr>
          <w:lang w:eastAsia="en-GB"/>
        </w:rPr>
        <w:t>            IF last 4 characters of writeFileName = ".csv"</w:t>
      </w:r>
    </w:p>
    <w:p w14:paraId="6FAC7C1D" w14:textId="435DD8C6" w:rsidR="002522BD" w:rsidRPr="00682ED6" w:rsidRDefault="002522BD" w:rsidP="002522BD">
      <w:pPr>
        <w:rPr>
          <w:lang w:eastAsia="en-GB"/>
        </w:rPr>
      </w:pPr>
      <w:r>
        <w:rPr>
          <w:lang w:eastAsia="en-GB"/>
        </w:rPr>
        <w:t xml:space="preserve">As </w:t>
      </w:r>
      <w:r w:rsidRPr="002522BD">
        <w:rPr>
          <w:rStyle w:val="CodeSnippetChar"/>
        </w:rPr>
        <w:t>noodles.returnMap()</w:t>
      </w:r>
      <w:r w:rsidRPr="002522BD">
        <w:t xml:space="preserve"> re</w:t>
      </w:r>
      <w:r>
        <w:t>turns a dictionary, we loop through all the keys, with their respective array being stored in the array variable.</w:t>
      </w:r>
    </w:p>
    <w:p w14:paraId="4CF7A0D9" w14:textId="77777777" w:rsidR="00682ED6" w:rsidRPr="00682ED6" w:rsidRDefault="00682ED6" w:rsidP="00682ED6">
      <w:pPr>
        <w:pStyle w:val="CodeSnippet"/>
        <w:rPr>
          <w:lang w:eastAsia="en-GB"/>
        </w:rPr>
      </w:pPr>
      <w:r w:rsidRPr="00682ED6">
        <w:rPr>
          <w:lang w:eastAsia="en-GB"/>
        </w:rPr>
        <w:t>                FOR EACH key AND array in noodles.returnMap()  </w:t>
      </w:r>
    </w:p>
    <w:p w14:paraId="52E28DCE" w14:textId="77777777" w:rsidR="00682ED6" w:rsidRPr="00682ED6" w:rsidRDefault="00682ED6" w:rsidP="00682ED6">
      <w:pPr>
        <w:pStyle w:val="CodeSnippet"/>
        <w:rPr>
          <w:lang w:eastAsia="en-GB"/>
        </w:rPr>
      </w:pPr>
      <w:r w:rsidRPr="00682ED6">
        <w:rPr>
          <w:lang w:eastAsia="en-GB"/>
        </w:rPr>
        <w:t>                    CALL openedFile.write(key)</w:t>
      </w:r>
    </w:p>
    <w:p w14:paraId="58670408" w14:textId="77777777" w:rsidR="00682ED6" w:rsidRPr="00682ED6" w:rsidRDefault="00682ED6" w:rsidP="00682ED6">
      <w:pPr>
        <w:pStyle w:val="CodeSnippet"/>
        <w:rPr>
          <w:lang w:eastAsia="en-GB"/>
        </w:rPr>
      </w:pPr>
      <w:r w:rsidRPr="00682ED6">
        <w:rPr>
          <w:lang w:eastAsia="en-GB"/>
        </w:rPr>
        <w:t>                    FOR value IN array</w:t>
      </w:r>
    </w:p>
    <w:p w14:paraId="03128BD7" w14:textId="77777777" w:rsidR="00682ED6" w:rsidRPr="00682ED6" w:rsidRDefault="00682ED6" w:rsidP="00682ED6">
      <w:pPr>
        <w:pStyle w:val="CodeSnippet"/>
        <w:rPr>
          <w:lang w:eastAsia="en-GB"/>
        </w:rPr>
      </w:pPr>
      <w:r w:rsidRPr="00682ED6">
        <w:rPr>
          <w:lang w:eastAsia="en-GB"/>
        </w:rPr>
        <w:t>                        write to openedFile ", " + value</w:t>
      </w:r>
    </w:p>
    <w:p w14:paraId="798B5DEA" w14:textId="77777777" w:rsidR="00682ED6" w:rsidRPr="00682ED6" w:rsidRDefault="00682ED6" w:rsidP="00682ED6">
      <w:pPr>
        <w:pStyle w:val="CodeSnippet"/>
        <w:rPr>
          <w:lang w:eastAsia="en-GB"/>
        </w:rPr>
      </w:pPr>
      <w:r w:rsidRPr="00682ED6">
        <w:rPr>
          <w:lang w:eastAsia="en-GB"/>
        </w:rPr>
        <w:t>                    END FOR</w:t>
      </w:r>
    </w:p>
    <w:p w14:paraId="729EDDA8" w14:textId="77777777" w:rsidR="00682ED6" w:rsidRPr="00682ED6" w:rsidRDefault="00682ED6" w:rsidP="00682ED6">
      <w:pPr>
        <w:pStyle w:val="CodeSnippet"/>
        <w:rPr>
          <w:lang w:eastAsia="en-GB"/>
        </w:rPr>
      </w:pPr>
      <w:r w:rsidRPr="00682ED6">
        <w:rPr>
          <w:lang w:eastAsia="en-GB"/>
        </w:rPr>
        <w:t>                    write to openedFile("\n")</w:t>
      </w:r>
    </w:p>
    <w:p w14:paraId="53AA6C58" w14:textId="77777777" w:rsidR="00682ED6" w:rsidRPr="00682ED6" w:rsidRDefault="00682ED6" w:rsidP="00682ED6">
      <w:pPr>
        <w:pStyle w:val="CodeSnippet"/>
        <w:rPr>
          <w:lang w:eastAsia="en-GB"/>
        </w:rPr>
      </w:pPr>
      <w:r w:rsidRPr="00682ED6">
        <w:rPr>
          <w:lang w:eastAsia="en-GB"/>
        </w:rPr>
        <w:t>                    SEND key + ": " array TO DISPLAY</w:t>
      </w:r>
    </w:p>
    <w:p w14:paraId="4C0B3E9D" w14:textId="77777777" w:rsidR="00682ED6" w:rsidRPr="00682ED6" w:rsidRDefault="00682ED6" w:rsidP="00682ED6">
      <w:pPr>
        <w:pStyle w:val="CodeSnippet"/>
        <w:rPr>
          <w:lang w:eastAsia="en-GB"/>
        </w:rPr>
      </w:pPr>
      <w:r w:rsidRPr="00682ED6">
        <w:rPr>
          <w:lang w:eastAsia="en-GB"/>
        </w:rPr>
        <w:t>            ELSE:</w:t>
      </w:r>
    </w:p>
    <w:p w14:paraId="666DF449" w14:textId="77777777" w:rsidR="00682ED6" w:rsidRPr="00682ED6" w:rsidRDefault="00682ED6" w:rsidP="00682ED6">
      <w:pPr>
        <w:pStyle w:val="CodeSnippet"/>
        <w:rPr>
          <w:lang w:eastAsia="en-GB"/>
        </w:rPr>
      </w:pPr>
      <w:r w:rsidRPr="00682ED6">
        <w:rPr>
          <w:lang w:eastAsia="en-GB"/>
        </w:rPr>
        <w:t>                FOR EACH key AND array IN noodles.returnMap()</w:t>
      </w:r>
    </w:p>
    <w:p w14:paraId="234179E6" w14:textId="77777777" w:rsidR="00682ED6" w:rsidRPr="00682ED6" w:rsidRDefault="00682ED6" w:rsidP="00682ED6">
      <w:pPr>
        <w:pStyle w:val="CodeSnippet"/>
        <w:rPr>
          <w:lang w:eastAsia="en-GB"/>
        </w:rPr>
      </w:pPr>
      <w:r w:rsidRPr="00682ED6">
        <w:rPr>
          <w:lang w:eastAsia="en-GB"/>
        </w:rPr>
        <w:t>                    write to openedFile key + ": " + array" + newline </w:t>
      </w:r>
    </w:p>
    <w:p w14:paraId="21EE3D2E" w14:textId="77777777" w:rsidR="00682ED6" w:rsidRPr="00682ED6" w:rsidRDefault="00682ED6" w:rsidP="00682ED6">
      <w:pPr>
        <w:pStyle w:val="CodeSnippet"/>
        <w:rPr>
          <w:lang w:eastAsia="en-GB"/>
        </w:rPr>
      </w:pPr>
      <w:r w:rsidRPr="00682ED6">
        <w:rPr>
          <w:lang w:eastAsia="en-GB"/>
        </w:rPr>
        <w:t>                    SEND key + ": " + array" TO DISPLAY</w:t>
      </w:r>
    </w:p>
    <w:p w14:paraId="4BADD245" w14:textId="77777777" w:rsidR="00682ED6" w:rsidRPr="00682ED6" w:rsidRDefault="00682ED6" w:rsidP="00682ED6">
      <w:pPr>
        <w:pStyle w:val="CodeSnippet"/>
        <w:rPr>
          <w:lang w:eastAsia="en-GB"/>
        </w:rPr>
      </w:pPr>
      <w:r w:rsidRPr="00682ED6">
        <w:rPr>
          <w:lang w:eastAsia="en-GB"/>
        </w:rPr>
        <w:t>                END FOR</w:t>
      </w:r>
    </w:p>
    <w:p w14:paraId="6668829F" w14:textId="77777777" w:rsidR="00682ED6" w:rsidRPr="00682ED6" w:rsidRDefault="00682ED6" w:rsidP="00682ED6">
      <w:pPr>
        <w:pStyle w:val="CodeSnippet"/>
        <w:rPr>
          <w:lang w:eastAsia="en-GB"/>
        </w:rPr>
      </w:pPr>
      <w:r w:rsidRPr="00682ED6">
        <w:rPr>
          <w:lang w:eastAsia="en-GB"/>
        </w:rPr>
        <w:t>            END IF</w:t>
      </w:r>
    </w:p>
    <w:p w14:paraId="5267FAA2" w14:textId="77777777" w:rsidR="00682ED6" w:rsidRPr="00682ED6" w:rsidRDefault="00682ED6" w:rsidP="00682ED6">
      <w:pPr>
        <w:pStyle w:val="CodeSnippet"/>
        <w:rPr>
          <w:lang w:eastAsia="en-GB"/>
        </w:rPr>
      </w:pPr>
      <w:r w:rsidRPr="00682ED6">
        <w:rPr>
          <w:lang w:eastAsia="en-GB"/>
        </w:rPr>
        <w:t>        ELSE IF write_to_file = "n"</w:t>
      </w:r>
    </w:p>
    <w:p w14:paraId="7A06EFC4" w14:textId="77777777" w:rsidR="00682ED6" w:rsidRPr="00682ED6" w:rsidRDefault="00682ED6" w:rsidP="00682ED6">
      <w:pPr>
        <w:pStyle w:val="CodeSnippet"/>
        <w:rPr>
          <w:lang w:eastAsia="en-GB"/>
        </w:rPr>
      </w:pPr>
      <w:r w:rsidRPr="00682ED6">
        <w:rPr>
          <w:lang w:eastAsia="en-GB"/>
        </w:rPr>
        <w:t>            SET validInput = True</w:t>
      </w:r>
    </w:p>
    <w:p w14:paraId="77292703" w14:textId="77777777" w:rsidR="00682ED6" w:rsidRPr="00682ED6" w:rsidRDefault="00682ED6" w:rsidP="00682ED6">
      <w:pPr>
        <w:pStyle w:val="CodeSnippet"/>
        <w:rPr>
          <w:lang w:eastAsia="en-GB"/>
        </w:rPr>
      </w:pPr>
      <w:r w:rsidRPr="00682ED6">
        <w:rPr>
          <w:lang w:eastAsia="en-GB"/>
        </w:rPr>
        <w:t>            SEND "Sorting and printing to terminal." TO DISPLAY</w:t>
      </w:r>
    </w:p>
    <w:p w14:paraId="00CAA531" w14:textId="77777777" w:rsidR="00682ED6" w:rsidRPr="00682ED6" w:rsidRDefault="00682ED6" w:rsidP="00682ED6">
      <w:pPr>
        <w:pStyle w:val="CodeSnippet"/>
        <w:rPr>
          <w:lang w:eastAsia="en-GB"/>
        </w:rPr>
      </w:pPr>
      <w:r w:rsidRPr="00682ED6">
        <w:rPr>
          <w:lang w:eastAsia="en-GB"/>
        </w:rPr>
        <w:t>            FOR EACH key AND array in noodles.returnMap()</w:t>
      </w:r>
    </w:p>
    <w:p w14:paraId="792FE917" w14:textId="77777777" w:rsidR="00682ED6" w:rsidRPr="00682ED6" w:rsidRDefault="00682ED6" w:rsidP="00682ED6">
      <w:pPr>
        <w:pStyle w:val="CodeSnippet"/>
        <w:rPr>
          <w:lang w:eastAsia="en-GB"/>
        </w:rPr>
      </w:pPr>
      <w:r w:rsidRPr="00682ED6">
        <w:rPr>
          <w:lang w:eastAsia="en-GB"/>
        </w:rPr>
        <w:t>            SEND key + ": " + array"</w:t>
      </w:r>
    </w:p>
    <w:p w14:paraId="3E0E2293" w14:textId="77777777" w:rsidR="00682ED6" w:rsidRPr="00682ED6" w:rsidRDefault="00682ED6" w:rsidP="00682ED6">
      <w:pPr>
        <w:pStyle w:val="CodeSnippet"/>
        <w:rPr>
          <w:lang w:eastAsia="en-GB"/>
        </w:rPr>
      </w:pPr>
      <w:r w:rsidRPr="00682ED6">
        <w:rPr>
          <w:lang w:eastAsia="en-GB"/>
        </w:rPr>
        <w:t>        ELSE:</w:t>
      </w:r>
    </w:p>
    <w:p w14:paraId="3F513326" w14:textId="77777777" w:rsidR="00682ED6" w:rsidRPr="00682ED6" w:rsidRDefault="00682ED6" w:rsidP="00682ED6">
      <w:pPr>
        <w:pStyle w:val="CodeSnippet"/>
        <w:rPr>
          <w:lang w:eastAsia="en-GB"/>
        </w:rPr>
      </w:pPr>
      <w:r w:rsidRPr="00682ED6">
        <w:rPr>
          <w:lang w:eastAsia="en-GB"/>
        </w:rPr>
        <w:t>            SEND "Please enter valid input." TO DISPLAY</w:t>
      </w:r>
    </w:p>
    <w:p w14:paraId="2924192A" w14:textId="77777777" w:rsidR="00682ED6" w:rsidRPr="00682ED6" w:rsidRDefault="00682ED6" w:rsidP="00682ED6">
      <w:pPr>
        <w:pStyle w:val="CodeSnippet"/>
        <w:rPr>
          <w:lang w:eastAsia="en-GB"/>
        </w:rPr>
      </w:pPr>
      <w:r w:rsidRPr="00682ED6">
        <w:rPr>
          <w:lang w:eastAsia="en-GB"/>
        </w:rPr>
        <w:t>        END IF</w:t>
      </w:r>
    </w:p>
    <w:p w14:paraId="68E62A5C" w14:textId="77777777" w:rsidR="00682ED6" w:rsidRPr="00682ED6" w:rsidRDefault="00682ED6" w:rsidP="00682ED6">
      <w:pPr>
        <w:pStyle w:val="CodeSnippet"/>
        <w:rPr>
          <w:lang w:eastAsia="en-GB"/>
        </w:rPr>
      </w:pPr>
      <w:r w:rsidRPr="00682ED6">
        <w:rPr>
          <w:lang w:eastAsia="en-GB"/>
        </w:rPr>
        <w:t>    SEND "Complete" TO DISPLAY </w:t>
      </w:r>
    </w:p>
    <w:p w14:paraId="60F3FDE9" w14:textId="602BD5AB" w:rsidR="00682ED6" w:rsidRDefault="00682ED6" w:rsidP="00682ED6">
      <w:pPr>
        <w:pStyle w:val="CodeSnippet"/>
        <w:rPr>
          <w:lang w:eastAsia="en-GB"/>
        </w:rPr>
      </w:pPr>
      <w:r w:rsidRPr="00682ED6">
        <w:rPr>
          <w:lang w:eastAsia="en-GB"/>
        </w:rPr>
        <w:t>END PROCEDURE</w:t>
      </w:r>
    </w:p>
    <w:p w14:paraId="0CB0E980" w14:textId="256DB474" w:rsidR="000E05F2" w:rsidRDefault="000E05F2" w:rsidP="00F40B2C">
      <w:pPr>
        <w:pStyle w:val="Heading3"/>
        <w:rPr>
          <w:lang w:eastAsia="en-GB"/>
        </w:rPr>
      </w:pPr>
      <w:r>
        <w:rPr>
          <w:lang w:eastAsia="en-GB"/>
        </w:rPr>
        <w:t>PROCEDURE quit</w:t>
      </w:r>
    </w:p>
    <w:p w14:paraId="5885FE8E" w14:textId="6DA6F288" w:rsidR="000E05F2" w:rsidRPr="000E05F2" w:rsidRDefault="000E05F2" w:rsidP="000E05F2">
      <w:pPr>
        <w:rPr>
          <w:lang w:eastAsia="en-GB"/>
        </w:rPr>
      </w:pPr>
      <w:r>
        <w:rPr>
          <w:lang w:eastAsia="en-GB"/>
        </w:rPr>
        <w:t>Does what it says on the tin. This quits the program with no errors.</w:t>
      </w:r>
    </w:p>
    <w:p w14:paraId="1C1DACF7" w14:textId="77777777" w:rsidR="000E05F2" w:rsidRPr="000E05F2" w:rsidRDefault="000E05F2" w:rsidP="000E05F2">
      <w:pPr>
        <w:pStyle w:val="CodeSnippet"/>
        <w:rPr>
          <w:lang w:eastAsia="en-GB"/>
        </w:rPr>
      </w:pPr>
      <w:r w:rsidRPr="000E05F2">
        <w:rPr>
          <w:lang w:eastAsia="en-GB"/>
        </w:rPr>
        <w:t>PROCEDURE quit()</w:t>
      </w:r>
    </w:p>
    <w:p w14:paraId="39813155" w14:textId="77777777" w:rsidR="000E05F2" w:rsidRPr="000E05F2" w:rsidRDefault="000E05F2" w:rsidP="000E05F2">
      <w:pPr>
        <w:pStyle w:val="CodeSnippet"/>
        <w:rPr>
          <w:lang w:eastAsia="en-GB"/>
        </w:rPr>
      </w:pPr>
      <w:r w:rsidRPr="000E05F2">
        <w:rPr>
          <w:lang w:eastAsia="en-GB"/>
        </w:rPr>
        <w:t>    quit program  </w:t>
      </w:r>
    </w:p>
    <w:p w14:paraId="2C4E6D29" w14:textId="77777777" w:rsidR="000E05F2" w:rsidRPr="000E05F2" w:rsidRDefault="000E05F2" w:rsidP="000E05F2">
      <w:pPr>
        <w:pStyle w:val="CodeSnippet"/>
        <w:rPr>
          <w:lang w:eastAsia="en-GB"/>
        </w:rPr>
      </w:pPr>
      <w:r w:rsidRPr="000E05F2">
        <w:rPr>
          <w:lang w:eastAsia="en-GB"/>
        </w:rPr>
        <w:t>END PROCEDURE</w:t>
      </w:r>
    </w:p>
    <w:p w14:paraId="6E03C92C" w14:textId="77777777" w:rsidR="00E8211F" w:rsidRDefault="00E8211F" w:rsidP="00022FB0">
      <w:pPr>
        <w:rPr>
          <w:lang w:eastAsia="en-GB"/>
        </w:rPr>
      </w:pPr>
    </w:p>
    <w:p w14:paraId="7DD2442A" w14:textId="77777777" w:rsidR="00E8211F" w:rsidRDefault="00E8211F" w:rsidP="00022FB0">
      <w:pPr>
        <w:rPr>
          <w:lang w:eastAsia="en-GB"/>
        </w:rPr>
      </w:pPr>
    </w:p>
    <w:p w14:paraId="0DBCA401" w14:textId="77777777" w:rsidR="00E8211F" w:rsidRDefault="00E8211F" w:rsidP="00022FB0">
      <w:pPr>
        <w:rPr>
          <w:lang w:eastAsia="en-GB"/>
        </w:rPr>
      </w:pPr>
    </w:p>
    <w:p w14:paraId="561553B8" w14:textId="69FB2B33" w:rsidR="00645F31" w:rsidRDefault="00645F31" w:rsidP="00645F31">
      <w:pPr>
        <w:pStyle w:val="Heading3"/>
        <w:rPr>
          <w:lang w:eastAsia="en-GB"/>
        </w:rPr>
      </w:pPr>
      <w:r>
        <w:rPr>
          <w:lang w:eastAsia="en-GB"/>
        </w:rPr>
        <w:t>PROCEDURE help</w:t>
      </w:r>
    </w:p>
    <w:p w14:paraId="57BE8B38" w14:textId="15F794D4" w:rsidR="000E05F2" w:rsidRPr="000E05F2" w:rsidRDefault="00022FB0" w:rsidP="00022FB0">
      <w:pPr>
        <w:rPr>
          <w:lang w:eastAsia="en-GB"/>
        </w:rPr>
      </w:pPr>
      <w:r>
        <w:rPr>
          <w:lang w:eastAsia="en-GB"/>
        </w:rPr>
        <w:t>See design of UI</w:t>
      </w:r>
      <w:r w:rsidR="00E8211F">
        <w:rPr>
          <w:lang w:eastAsia="en-GB"/>
        </w:rPr>
        <w:t xml:space="preserve"> for the plan of help</w:t>
      </w:r>
    </w:p>
    <w:p w14:paraId="43EFCE91" w14:textId="77777777" w:rsidR="000E05F2" w:rsidRPr="000E05F2" w:rsidRDefault="000E05F2" w:rsidP="000E05F2">
      <w:pPr>
        <w:pStyle w:val="CodeSnippet"/>
        <w:rPr>
          <w:lang w:eastAsia="en-GB"/>
        </w:rPr>
      </w:pPr>
      <w:r w:rsidRPr="000E05F2">
        <w:rPr>
          <w:lang w:eastAsia="en-GB"/>
        </w:rPr>
        <w:t>PROCEDURE help()</w:t>
      </w:r>
    </w:p>
    <w:p w14:paraId="61D467BE" w14:textId="77777777" w:rsidR="000E05F2" w:rsidRPr="000E05F2" w:rsidRDefault="000E05F2" w:rsidP="000E05F2">
      <w:pPr>
        <w:pStyle w:val="CodeSnippet"/>
        <w:rPr>
          <w:lang w:eastAsia="en-GB"/>
        </w:rPr>
      </w:pPr>
      <w:r w:rsidRPr="000E05F2">
        <w:rPr>
          <w:lang w:eastAsia="en-GB"/>
        </w:rPr>
        <w:t>    print help information</w:t>
      </w:r>
    </w:p>
    <w:p w14:paraId="2C9CC069" w14:textId="77777777" w:rsidR="000E05F2" w:rsidRPr="000E05F2" w:rsidRDefault="000E05F2" w:rsidP="000E05F2">
      <w:pPr>
        <w:pStyle w:val="CodeSnippet"/>
        <w:rPr>
          <w:lang w:eastAsia="en-GB"/>
        </w:rPr>
      </w:pPr>
      <w:r w:rsidRPr="000E05F2">
        <w:rPr>
          <w:lang w:eastAsia="en-GB"/>
        </w:rPr>
        <w:t>END PROCEDURE</w:t>
      </w:r>
    </w:p>
    <w:p w14:paraId="1DA2B773" w14:textId="532A8A89" w:rsidR="00892799" w:rsidRDefault="00892799" w:rsidP="00F13F4B">
      <w:pPr>
        <w:pStyle w:val="CodeSnippet"/>
        <w:rPr>
          <w:lang w:eastAsia="en-GB"/>
        </w:rPr>
        <w:sectPr w:rsidR="00892799" w:rsidSect="00A83C22">
          <w:pgSz w:w="11906" w:h="16838"/>
          <w:pgMar w:top="1440" w:right="1440" w:bottom="1440" w:left="1440" w:header="708" w:footer="708" w:gutter="0"/>
          <w:cols w:space="708"/>
          <w:docGrid w:linePitch="360"/>
        </w:sectPr>
      </w:pPr>
    </w:p>
    <w:p w14:paraId="175B5F38" w14:textId="77B748FD" w:rsidR="00BF5067" w:rsidRPr="000E05F2" w:rsidRDefault="00BF5067" w:rsidP="00892799">
      <w:pPr>
        <w:pStyle w:val="Heading2"/>
        <w:rPr>
          <w:rFonts w:eastAsia="Times New Roman"/>
          <w:lang w:eastAsia="en-GB"/>
        </w:rPr>
      </w:pPr>
      <w:bookmarkStart w:id="21" w:name="_Toc32348530"/>
      <w:r>
        <w:rPr>
          <w:lang w:eastAsia="en-GB"/>
        </w:rPr>
        <w:t xml:space="preserve">Pseudocode for </w:t>
      </w:r>
      <w:r w:rsidR="00902094">
        <w:rPr>
          <w:lang w:eastAsia="en-GB"/>
        </w:rPr>
        <w:t>S</w:t>
      </w:r>
      <w:r>
        <w:rPr>
          <w:lang w:eastAsia="en-GB"/>
        </w:rPr>
        <w:t xml:space="preserve">tart </w:t>
      </w:r>
      <w:r w:rsidR="00902094">
        <w:rPr>
          <w:lang w:eastAsia="en-GB"/>
        </w:rPr>
        <w:t>U</w:t>
      </w:r>
      <w:r>
        <w:rPr>
          <w:lang w:eastAsia="en-GB"/>
        </w:rPr>
        <w:t>p</w:t>
      </w:r>
      <w:bookmarkEnd w:id="21"/>
    </w:p>
    <w:p w14:paraId="35A1EF1B" w14:textId="1BB52AF1" w:rsidR="00BD1FBA" w:rsidRPr="00BD1FBA" w:rsidRDefault="00455770" w:rsidP="00E61643">
      <w:pPr>
        <w:rPr>
          <w:lang w:eastAsia="en-GB"/>
        </w:rPr>
      </w:pPr>
      <w:r>
        <w:rPr>
          <w:lang w:eastAsia="en-GB"/>
        </w:rPr>
        <w:t xml:space="preserve">Purpose of this is </w:t>
      </w:r>
      <w:r w:rsidR="00BD1FBA" w:rsidRPr="00BD1FBA">
        <w:rPr>
          <w:lang w:eastAsia="en-GB"/>
        </w:rPr>
        <w:t>checking if program is running from command line arguments or not</w:t>
      </w:r>
      <w:r>
        <w:rPr>
          <w:lang w:eastAsia="en-GB"/>
        </w:rPr>
        <w:t>.</w:t>
      </w:r>
    </w:p>
    <w:p w14:paraId="205EBE45" w14:textId="77777777" w:rsidR="00BD1FBA" w:rsidRPr="00BD1FBA" w:rsidRDefault="00BD1FBA" w:rsidP="00BD1FBA">
      <w:pPr>
        <w:pStyle w:val="CodeSnippet"/>
        <w:rPr>
          <w:lang w:eastAsia="en-GB"/>
        </w:rPr>
      </w:pPr>
      <w:r w:rsidRPr="00BD1FBA">
        <w:rPr>
          <w:lang w:eastAsia="en-GB"/>
        </w:rPr>
        <w:t>IF length of arguments passed in command line &gt; 1 </w:t>
      </w:r>
    </w:p>
    <w:p w14:paraId="6DB62046" w14:textId="77777777" w:rsidR="00BD1FBA" w:rsidRPr="00BD1FBA" w:rsidRDefault="00BD1FBA" w:rsidP="00BD1FBA">
      <w:pPr>
        <w:pStyle w:val="CodeSnippet"/>
        <w:rPr>
          <w:lang w:eastAsia="en-GB"/>
        </w:rPr>
      </w:pPr>
      <w:r w:rsidRPr="00BD1FBA">
        <w:rPr>
          <w:lang w:eastAsia="en-GB"/>
        </w:rPr>
        <w:t>    IF mode argument is passed as "pathfinder"</w:t>
      </w:r>
    </w:p>
    <w:p w14:paraId="7F011B02" w14:textId="77777777" w:rsidR="00BD1FBA" w:rsidRPr="00BD1FBA" w:rsidRDefault="00BD1FBA" w:rsidP="00BD1FBA">
      <w:pPr>
        <w:pStyle w:val="CodeSnippet"/>
        <w:rPr>
          <w:lang w:eastAsia="en-GB"/>
        </w:rPr>
      </w:pPr>
      <w:r w:rsidRPr="00BD1FBA">
        <w:rPr>
          <w:lang w:eastAsia="en-GB"/>
        </w:rPr>
        <w:t>        INITIALISE domain AS STRING</w:t>
      </w:r>
    </w:p>
    <w:p w14:paraId="6876060C" w14:textId="77777777" w:rsidR="00BD1FBA" w:rsidRPr="00BD1FBA" w:rsidRDefault="00BD1FBA" w:rsidP="00BD1FBA">
      <w:pPr>
        <w:pStyle w:val="CodeSnippet"/>
        <w:rPr>
          <w:lang w:eastAsia="en-GB"/>
        </w:rPr>
      </w:pPr>
      <w:r w:rsidRPr="00BD1FBA">
        <w:rPr>
          <w:lang w:eastAsia="en-GB"/>
        </w:rPr>
        <w:t>        SET domain = format startPage argument to domain form</w:t>
      </w:r>
    </w:p>
    <w:p w14:paraId="12D2F0F9" w14:textId="77777777" w:rsidR="00BD1FBA" w:rsidRPr="00BD1FBA" w:rsidRDefault="00BD1FBA" w:rsidP="00BD1FBA">
      <w:pPr>
        <w:pStyle w:val="CodeSnippet"/>
        <w:rPr>
          <w:lang w:eastAsia="en-GB"/>
        </w:rPr>
      </w:pPr>
    </w:p>
    <w:p w14:paraId="4173488A" w14:textId="77777777" w:rsidR="00BD1FBA" w:rsidRPr="00BD1FBA" w:rsidRDefault="00BD1FBA" w:rsidP="00BD1FBA">
      <w:pPr>
        <w:pStyle w:val="CodeSnippet"/>
        <w:rPr>
          <w:lang w:eastAsia="en-GB"/>
        </w:rPr>
      </w:pPr>
      <w:r w:rsidRPr="00BD1FBA">
        <w:rPr>
          <w:lang w:eastAsia="en-GB"/>
        </w:rPr>
        <w:t>        IF reindex argument = TRUE </w:t>
      </w:r>
    </w:p>
    <w:p w14:paraId="7EB2A5EE" w14:textId="77777777" w:rsidR="00BD1FBA" w:rsidRPr="00BD1FBA" w:rsidRDefault="00BD1FBA" w:rsidP="00BD1FBA">
      <w:pPr>
        <w:pStyle w:val="CodeSnippet"/>
        <w:rPr>
          <w:lang w:eastAsia="en-GB"/>
        </w:rPr>
      </w:pPr>
      <w:r w:rsidRPr="00BD1FBA">
        <w:rPr>
          <w:lang w:eastAsia="en-GB"/>
        </w:rPr>
        <w:t>            run the web scraper with parameters</w:t>
      </w:r>
    </w:p>
    <w:p w14:paraId="656E384A" w14:textId="2F742DBB" w:rsidR="00BD1FBA" w:rsidRPr="00BD1FBA" w:rsidRDefault="00BD1FBA" w:rsidP="00BD1FBA">
      <w:pPr>
        <w:pStyle w:val="CodeSnippet"/>
        <w:rPr>
          <w:lang w:eastAsia="en-GB"/>
        </w:rPr>
      </w:pPr>
      <w:r w:rsidRPr="00BD1FBA">
        <w:rPr>
          <w:lang w:eastAsia="en-GB"/>
        </w:rPr>
        <w:t>            CALL noodles.loadDatabase(domain)            </w:t>
      </w:r>
    </w:p>
    <w:p w14:paraId="50726C89" w14:textId="77777777" w:rsidR="00BD1FBA" w:rsidRPr="00BD1FBA" w:rsidRDefault="00BD1FBA" w:rsidP="00BD1FBA">
      <w:pPr>
        <w:pStyle w:val="CodeSnippet"/>
        <w:rPr>
          <w:lang w:eastAsia="en-GB"/>
        </w:rPr>
      </w:pPr>
      <w:r w:rsidRPr="00BD1FBA">
        <w:rPr>
          <w:lang w:eastAsia="en-GB"/>
        </w:rPr>
        <w:t>        END IF</w:t>
      </w:r>
    </w:p>
    <w:p w14:paraId="50BAB50F" w14:textId="77777777" w:rsidR="00BD1FBA" w:rsidRPr="00BD1FBA" w:rsidRDefault="00BD1FBA" w:rsidP="00BD1FBA">
      <w:pPr>
        <w:pStyle w:val="CodeSnippet"/>
        <w:rPr>
          <w:lang w:eastAsia="en-GB"/>
        </w:rPr>
      </w:pPr>
      <w:r w:rsidRPr="00BD1FBA">
        <w:rPr>
          <w:lang w:eastAsia="en-GB"/>
        </w:rPr>
        <w:t>        </w:t>
      </w:r>
    </w:p>
    <w:p w14:paraId="25C0F2DE" w14:textId="71F503BD" w:rsidR="00BD1FBA" w:rsidRPr="00BD1FBA" w:rsidRDefault="00BD1FBA" w:rsidP="00BD1FBA">
      <w:pPr>
        <w:pStyle w:val="CodeSnippet"/>
        <w:rPr>
          <w:lang w:eastAsia="en-GB"/>
        </w:rPr>
      </w:pPr>
      <w:r w:rsidRPr="00BD1FBA">
        <w:rPr>
          <w:lang w:eastAsia="en-GB"/>
        </w:rPr>
        <w:t>        SEND noodles.dijkstra(startPage argument, endPage argument) TO</w:t>
      </w:r>
      <w:r w:rsidR="008A71F8">
        <w:rPr>
          <w:lang w:eastAsia="en-GB"/>
        </w:rPr>
        <w:t xml:space="preserve"> </w:t>
      </w:r>
      <w:r w:rsidRPr="00BD1FBA">
        <w:rPr>
          <w:lang w:eastAsia="en-GB"/>
        </w:rPr>
        <w:t>DISPLAY</w:t>
      </w:r>
    </w:p>
    <w:p w14:paraId="7631F022" w14:textId="77777777" w:rsidR="00BD1FBA" w:rsidRPr="00BD1FBA" w:rsidRDefault="00BD1FBA" w:rsidP="00BD1FBA">
      <w:pPr>
        <w:pStyle w:val="CodeSnippet"/>
        <w:rPr>
          <w:lang w:eastAsia="en-GB"/>
        </w:rPr>
      </w:pPr>
    </w:p>
    <w:p w14:paraId="74D63F1C" w14:textId="77777777" w:rsidR="00BD1FBA" w:rsidRPr="00BD1FBA" w:rsidRDefault="00BD1FBA" w:rsidP="00BD1FBA">
      <w:pPr>
        <w:pStyle w:val="CodeSnippet"/>
        <w:rPr>
          <w:lang w:eastAsia="en-GB"/>
        </w:rPr>
      </w:pPr>
      <w:r w:rsidRPr="00BD1FBA">
        <w:rPr>
          <w:lang w:eastAsia="en-GB"/>
        </w:rPr>
        <w:t>    ELSE IF mode argument = "returnmap"</w:t>
      </w:r>
    </w:p>
    <w:p w14:paraId="5A4011A0" w14:textId="77777777" w:rsidR="00BD1FBA" w:rsidRPr="00BD1FBA" w:rsidRDefault="00BD1FBA" w:rsidP="00BD1FBA">
      <w:pPr>
        <w:pStyle w:val="CodeSnippet"/>
        <w:rPr>
          <w:lang w:eastAsia="en-GB"/>
        </w:rPr>
      </w:pPr>
      <w:r w:rsidRPr="00BD1FBA">
        <w:rPr>
          <w:lang w:eastAsia="en-GB"/>
        </w:rPr>
        <w:t>        IF reindex argument = TRUE </w:t>
      </w:r>
    </w:p>
    <w:p w14:paraId="66F11C16" w14:textId="77777777" w:rsidR="00BD1FBA" w:rsidRPr="00BD1FBA" w:rsidRDefault="00BD1FBA" w:rsidP="00BD1FBA">
      <w:pPr>
        <w:pStyle w:val="CodeSnippet"/>
        <w:rPr>
          <w:lang w:eastAsia="en-GB"/>
        </w:rPr>
      </w:pPr>
      <w:r w:rsidRPr="00BD1FBA">
        <w:rPr>
          <w:lang w:eastAsia="en-GB"/>
        </w:rPr>
        <w:t>            run the web scraper with parameters</w:t>
      </w:r>
    </w:p>
    <w:p w14:paraId="119F663B" w14:textId="2DE3668B" w:rsidR="00BD1FBA" w:rsidRPr="00BD1FBA" w:rsidRDefault="00BD1FBA" w:rsidP="00BD1FBA">
      <w:pPr>
        <w:pStyle w:val="CodeSnippet"/>
        <w:rPr>
          <w:lang w:eastAsia="en-GB"/>
        </w:rPr>
      </w:pPr>
      <w:r w:rsidRPr="00BD1FBA">
        <w:rPr>
          <w:lang w:eastAsia="en-GB"/>
        </w:rPr>
        <w:t>            CALL noodles.loadDatabase(domain)</w:t>
      </w:r>
    </w:p>
    <w:p w14:paraId="2B21A1D4" w14:textId="77777777" w:rsidR="00BD1FBA" w:rsidRPr="00BD1FBA" w:rsidRDefault="00BD1FBA" w:rsidP="00BD1FBA">
      <w:pPr>
        <w:pStyle w:val="CodeSnippet"/>
        <w:rPr>
          <w:lang w:eastAsia="en-GB"/>
        </w:rPr>
      </w:pPr>
      <w:r w:rsidRPr="00BD1FBA">
        <w:rPr>
          <w:lang w:eastAsia="en-GB"/>
        </w:rPr>
        <w:t>        END IF</w:t>
      </w:r>
    </w:p>
    <w:p w14:paraId="444A04ED" w14:textId="77777777" w:rsidR="00BD1FBA" w:rsidRPr="00BD1FBA" w:rsidRDefault="00BD1FBA" w:rsidP="00BD1FBA">
      <w:pPr>
        <w:pStyle w:val="CodeSnippet"/>
        <w:rPr>
          <w:lang w:eastAsia="en-GB"/>
        </w:rPr>
      </w:pPr>
    </w:p>
    <w:p w14:paraId="66ABD9CD" w14:textId="77777777" w:rsidR="00BD1FBA" w:rsidRPr="00BD1FBA" w:rsidRDefault="00BD1FBA" w:rsidP="00BD1FBA">
      <w:pPr>
        <w:pStyle w:val="CodeSnippet"/>
        <w:rPr>
          <w:lang w:eastAsia="en-GB"/>
        </w:rPr>
      </w:pPr>
      <w:r w:rsidRPr="00BD1FBA">
        <w:rPr>
          <w:lang w:eastAsia="en-GB"/>
        </w:rPr>
        <w:t>        CALL noodles.loadDatabase(startPage argument)</w:t>
      </w:r>
    </w:p>
    <w:p w14:paraId="69CF8847" w14:textId="77777777" w:rsidR="00BD1FBA" w:rsidRPr="00BD1FBA" w:rsidRDefault="00BD1FBA" w:rsidP="00BD1FBA">
      <w:pPr>
        <w:pStyle w:val="CodeSnippet"/>
        <w:rPr>
          <w:lang w:eastAsia="en-GB"/>
        </w:rPr>
      </w:pPr>
      <w:r w:rsidRPr="00BD1FBA">
        <w:rPr>
          <w:lang w:eastAsia="en-GB"/>
        </w:rPr>
        <w:t>        FOR EACH key and value IN noodles.returnMap()</w:t>
      </w:r>
    </w:p>
    <w:p w14:paraId="59AC00D4" w14:textId="77777777" w:rsidR="00BD1FBA" w:rsidRPr="00BD1FBA" w:rsidRDefault="00BD1FBA" w:rsidP="00BD1FBA">
      <w:pPr>
        <w:pStyle w:val="CodeSnippet"/>
        <w:rPr>
          <w:lang w:eastAsia="en-GB"/>
        </w:rPr>
      </w:pPr>
      <w:r w:rsidRPr="00BD1FBA">
        <w:rPr>
          <w:lang w:eastAsia="en-GB"/>
        </w:rPr>
        <w:t>            SEND key + ": " + value TO DISPLAY</w:t>
      </w:r>
    </w:p>
    <w:p w14:paraId="36A8BA94" w14:textId="77777777" w:rsidR="00BD1FBA" w:rsidRPr="00BD1FBA" w:rsidRDefault="00BD1FBA" w:rsidP="00BD1FBA">
      <w:pPr>
        <w:pStyle w:val="CodeSnippet"/>
        <w:rPr>
          <w:lang w:eastAsia="en-GB"/>
        </w:rPr>
      </w:pPr>
      <w:r w:rsidRPr="00BD1FBA">
        <w:rPr>
          <w:lang w:eastAsia="en-GB"/>
        </w:rPr>
        <w:t>        END FOR</w:t>
      </w:r>
    </w:p>
    <w:p w14:paraId="020A9962" w14:textId="77777777" w:rsidR="00BD1FBA" w:rsidRPr="00BD1FBA" w:rsidRDefault="00BD1FBA" w:rsidP="00BD1FBA">
      <w:pPr>
        <w:pStyle w:val="CodeSnippet"/>
        <w:rPr>
          <w:lang w:eastAsia="en-GB"/>
        </w:rPr>
      </w:pPr>
      <w:r w:rsidRPr="00BD1FBA">
        <w:rPr>
          <w:lang w:eastAsia="en-GB"/>
        </w:rPr>
        <w:t>    ELSE</w:t>
      </w:r>
    </w:p>
    <w:p w14:paraId="6BAB015E" w14:textId="77777777" w:rsidR="00BD1FBA" w:rsidRPr="00BD1FBA" w:rsidRDefault="00BD1FBA" w:rsidP="00BD1FBA">
      <w:pPr>
        <w:pStyle w:val="CodeSnippet"/>
        <w:rPr>
          <w:lang w:eastAsia="en-GB"/>
        </w:rPr>
      </w:pPr>
      <w:r w:rsidRPr="00BD1FBA">
        <w:rPr>
          <w:lang w:eastAsia="en-GB"/>
        </w:rPr>
        <w:t>        SEND "Command not recognised" TO DISPLAY</w:t>
      </w:r>
    </w:p>
    <w:p w14:paraId="1A6058E8" w14:textId="77777777" w:rsidR="00BD1FBA" w:rsidRPr="00BD1FBA" w:rsidRDefault="00BD1FBA" w:rsidP="00BD1FBA">
      <w:pPr>
        <w:pStyle w:val="CodeSnippet"/>
        <w:rPr>
          <w:lang w:eastAsia="en-GB"/>
        </w:rPr>
      </w:pPr>
      <w:r w:rsidRPr="00BD1FBA">
        <w:rPr>
          <w:lang w:eastAsia="en-GB"/>
        </w:rPr>
        <w:t>        QUIT PROGRAM</w:t>
      </w:r>
    </w:p>
    <w:p w14:paraId="7D3F7A18" w14:textId="77777777" w:rsidR="00BD1FBA" w:rsidRPr="00BD1FBA" w:rsidRDefault="00BD1FBA" w:rsidP="00BD1FBA">
      <w:pPr>
        <w:pStyle w:val="CodeSnippet"/>
        <w:rPr>
          <w:lang w:eastAsia="en-GB"/>
        </w:rPr>
      </w:pPr>
      <w:r w:rsidRPr="00BD1FBA">
        <w:rPr>
          <w:lang w:eastAsia="en-GB"/>
        </w:rPr>
        <w:t>    END IF</w:t>
      </w:r>
    </w:p>
    <w:p w14:paraId="073BE54E" w14:textId="77777777" w:rsidR="00BD1FBA" w:rsidRPr="00BD1FBA" w:rsidRDefault="00BD1FBA" w:rsidP="00BD1FBA">
      <w:pPr>
        <w:pStyle w:val="CodeSnippet"/>
        <w:rPr>
          <w:lang w:eastAsia="en-GB"/>
        </w:rPr>
      </w:pPr>
    </w:p>
    <w:p w14:paraId="1FD89B1C" w14:textId="28B3903F" w:rsidR="00BD1FBA" w:rsidRDefault="00BD1FBA" w:rsidP="00BD1FBA">
      <w:pPr>
        <w:pStyle w:val="CodeSnippet"/>
        <w:rPr>
          <w:lang w:eastAsia="en-GB"/>
        </w:rPr>
      </w:pPr>
      <w:r w:rsidRPr="00BD1FBA">
        <w:rPr>
          <w:lang w:eastAsia="en-GB"/>
        </w:rPr>
        <w:t>ELSE</w:t>
      </w:r>
    </w:p>
    <w:p w14:paraId="0BB1769D" w14:textId="182A880B" w:rsidR="008F4BFF" w:rsidRPr="00BD1FBA" w:rsidRDefault="008F4BFF" w:rsidP="008F4BFF">
      <w:pPr>
        <w:rPr>
          <w:lang w:eastAsia="en-GB"/>
        </w:rPr>
      </w:pPr>
      <w:r>
        <w:rPr>
          <w:lang w:eastAsia="en-GB"/>
        </w:rPr>
        <w:t xml:space="preserve">These lines handle the </w:t>
      </w:r>
      <w:r w:rsidR="00E63878">
        <w:rPr>
          <w:lang w:eastAsia="en-GB"/>
        </w:rPr>
        <w:t>instantiation</w:t>
      </w:r>
      <w:r>
        <w:rPr>
          <w:lang w:eastAsia="en-GB"/>
        </w:rPr>
        <w:t xml:space="preserve"> of both the </w:t>
      </w:r>
      <w:r w:rsidR="000D4284">
        <w:rPr>
          <w:rStyle w:val="CodeSnippetChar"/>
        </w:rPr>
        <w:t>noodles</w:t>
      </w:r>
      <w:r w:rsidR="00E63878">
        <w:rPr>
          <w:lang w:eastAsia="en-GB"/>
        </w:rPr>
        <w:t xml:space="preserve"> and </w:t>
      </w:r>
      <w:r w:rsidR="00E63878" w:rsidRPr="00E63878">
        <w:rPr>
          <w:rStyle w:val="CodeSnippetChar"/>
        </w:rPr>
        <w:t>mainMenu</w:t>
      </w:r>
      <w:r w:rsidR="00E63878">
        <w:rPr>
          <w:lang w:eastAsia="en-GB"/>
        </w:rPr>
        <w:t xml:space="preserve"> objects</w:t>
      </w:r>
      <w:r w:rsidR="000D4284">
        <w:rPr>
          <w:lang w:eastAsia="en-GB"/>
        </w:rPr>
        <w:t xml:space="preserve"> and then load the data into the </w:t>
      </w:r>
      <w:r w:rsidR="000D4284" w:rsidRPr="000D4284">
        <w:rPr>
          <w:rStyle w:val="CodeSnippetChar"/>
        </w:rPr>
        <w:t>mainMenu</w:t>
      </w:r>
      <w:r w:rsidR="000D4284">
        <w:rPr>
          <w:lang w:eastAsia="en-GB"/>
        </w:rPr>
        <w:t xml:space="preserve"> object by using the setter methods.</w:t>
      </w:r>
    </w:p>
    <w:p w14:paraId="53C3365F" w14:textId="5C54EF22" w:rsidR="00BD1FBA" w:rsidRPr="00BD1FBA" w:rsidRDefault="00BD1FBA" w:rsidP="00BD1FBA">
      <w:pPr>
        <w:pStyle w:val="CodeSnippet"/>
        <w:rPr>
          <w:lang w:eastAsia="en-GB"/>
        </w:rPr>
      </w:pPr>
      <w:r w:rsidRPr="00BD1FBA">
        <w:rPr>
          <w:lang w:eastAsia="en-GB"/>
        </w:rPr>
        <w:t>    INSTANCIATE noodles as new Noodle</w:t>
      </w:r>
      <w:r w:rsidR="008F4BFF">
        <w:rPr>
          <w:lang w:eastAsia="en-GB"/>
        </w:rPr>
        <w:t>M</w:t>
      </w:r>
      <w:r w:rsidRPr="00BD1FBA">
        <w:rPr>
          <w:lang w:eastAsia="en-GB"/>
        </w:rPr>
        <w:t>ap object</w:t>
      </w:r>
    </w:p>
    <w:p w14:paraId="0309B302" w14:textId="77777777" w:rsidR="00BD1FBA" w:rsidRPr="00BD1FBA" w:rsidRDefault="00BD1FBA" w:rsidP="00BD1FBA">
      <w:pPr>
        <w:pStyle w:val="CodeSnippet"/>
        <w:rPr>
          <w:lang w:eastAsia="en-GB"/>
        </w:rPr>
      </w:pPr>
      <w:r w:rsidRPr="00BD1FBA">
        <w:rPr>
          <w:lang w:eastAsia="en-GB"/>
        </w:rPr>
        <w:t>    INSTANCIATE mainMenu as new UI("mainMenu") object</w:t>
      </w:r>
    </w:p>
    <w:p w14:paraId="2624F4B2" w14:textId="5B346A28" w:rsidR="00BD1FBA" w:rsidRPr="00BD1FBA" w:rsidRDefault="00BD1FBA" w:rsidP="00BD1FBA">
      <w:pPr>
        <w:pStyle w:val="CodeSnippet"/>
        <w:rPr>
          <w:lang w:eastAsia="en-GB"/>
        </w:rPr>
      </w:pPr>
      <w:r w:rsidRPr="00BD1FBA">
        <w:rPr>
          <w:lang w:eastAsia="en-GB"/>
        </w:rPr>
        <w:t>    CALL mainMenu.setContents('Welcome to PathFinder! To see help, type:</w:t>
      </w:r>
      <w:r w:rsidR="00E310B8">
        <w:rPr>
          <w:lang w:eastAsia="en-GB"/>
        </w:rPr>
        <w:t xml:space="preserve"> </w:t>
      </w:r>
      <w:r w:rsidRPr="00BD1FBA">
        <w:rPr>
          <w:lang w:eastAsia="en-GB"/>
        </w:rPr>
        <w:t>help \n Options: \n pathfinder: Finds a path between two URLs \n ReturnMap: View all found links.')</w:t>
      </w:r>
    </w:p>
    <w:p w14:paraId="72CC2781" w14:textId="77777777" w:rsidR="00BD1FBA" w:rsidRPr="00BD1FBA" w:rsidRDefault="00BD1FBA" w:rsidP="00BD1FBA">
      <w:pPr>
        <w:pStyle w:val="CodeSnippet"/>
        <w:rPr>
          <w:lang w:eastAsia="en-GB"/>
        </w:rPr>
      </w:pPr>
      <w:r w:rsidRPr="00BD1FBA">
        <w:rPr>
          <w:lang w:eastAsia="en-GB"/>
        </w:rPr>
        <w:t>    CALL mainMenu.setCommands(Pick option', pathfinder() procedure, returnMap() procedure, help() procedure, quit() procedure)</w:t>
      </w:r>
    </w:p>
    <w:p w14:paraId="1D1484B7" w14:textId="77777777" w:rsidR="00BD1FBA" w:rsidRPr="00BD1FBA" w:rsidRDefault="00BD1FBA" w:rsidP="00BD1FBA">
      <w:pPr>
        <w:pStyle w:val="CodeSnippet"/>
        <w:rPr>
          <w:lang w:eastAsia="en-GB"/>
        </w:rPr>
      </w:pPr>
      <w:r w:rsidRPr="00BD1FBA">
        <w:rPr>
          <w:lang w:eastAsia="en-GB"/>
        </w:rPr>
        <w:t>    CALL mainMenu.showUI()</w:t>
      </w:r>
    </w:p>
    <w:p w14:paraId="373415E8" w14:textId="77777777" w:rsidR="00BD1FBA" w:rsidRPr="00BD1FBA" w:rsidRDefault="00BD1FBA" w:rsidP="00BD1FBA">
      <w:pPr>
        <w:pStyle w:val="CodeSnippet"/>
        <w:rPr>
          <w:lang w:eastAsia="en-GB"/>
        </w:rPr>
      </w:pPr>
    </w:p>
    <w:p w14:paraId="64392C50" w14:textId="77777777" w:rsidR="00BD1FBA" w:rsidRPr="00BD1FBA" w:rsidRDefault="00BD1FBA" w:rsidP="00BD1FBA">
      <w:pPr>
        <w:pStyle w:val="CodeSnippet"/>
        <w:rPr>
          <w:lang w:eastAsia="en-GB"/>
        </w:rPr>
      </w:pPr>
      <w:r w:rsidRPr="00BD1FBA">
        <w:rPr>
          <w:lang w:eastAsia="en-GB"/>
        </w:rPr>
        <w:t>END IF</w:t>
      </w:r>
    </w:p>
    <w:p w14:paraId="62A9CB52" w14:textId="77777777" w:rsidR="00DB69CA" w:rsidRDefault="00DB69CA" w:rsidP="000E05F2">
      <w:pPr>
        <w:rPr>
          <w:lang w:eastAsia="en-GB"/>
        </w:rPr>
        <w:sectPr w:rsidR="00DB69CA" w:rsidSect="00A83C22">
          <w:pgSz w:w="11906" w:h="16838"/>
          <w:pgMar w:top="1440" w:right="1440" w:bottom="1440" w:left="1440" w:header="708" w:footer="708" w:gutter="0"/>
          <w:cols w:space="708"/>
          <w:docGrid w:linePitch="360"/>
        </w:sectPr>
      </w:pPr>
    </w:p>
    <w:p w14:paraId="2CE88B40" w14:textId="40D8116E" w:rsidR="00DB69CA" w:rsidRPr="00DB69CA" w:rsidRDefault="00600498" w:rsidP="003F2BA4">
      <w:pPr>
        <w:pStyle w:val="Heading2"/>
        <w:rPr>
          <w:rFonts w:eastAsia="Times New Roman"/>
          <w:lang w:eastAsia="en-GB"/>
        </w:rPr>
      </w:pPr>
      <w:r>
        <w:rPr>
          <w:rFonts w:eastAsia="Times New Roman"/>
          <w:lang w:eastAsia="en-GB"/>
        </w:rPr>
        <w:t xml:space="preserve">Pseudocode </w:t>
      </w:r>
      <w:r w:rsidR="008D4FE2">
        <w:rPr>
          <w:rFonts w:eastAsia="Times New Roman"/>
          <w:lang w:eastAsia="en-GB"/>
        </w:rPr>
        <w:t>Scraper</w:t>
      </w:r>
    </w:p>
    <w:p w14:paraId="7032D018" w14:textId="3C08A651" w:rsidR="00DB69CA" w:rsidRDefault="008D4FE2" w:rsidP="008D4FE2">
      <w:pPr>
        <w:pStyle w:val="Heading3"/>
        <w:rPr>
          <w:lang w:eastAsia="en-GB"/>
        </w:rPr>
      </w:pPr>
      <w:r>
        <w:rPr>
          <w:lang w:eastAsia="en-GB"/>
        </w:rPr>
        <w:t>PROCEDURE runScrape</w:t>
      </w:r>
    </w:p>
    <w:p w14:paraId="32E155C2" w14:textId="14649CD6" w:rsidR="00456984" w:rsidRPr="00456984" w:rsidRDefault="00456984" w:rsidP="00456984">
      <w:pPr>
        <w:rPr>
          <w:lang w:eastAsia="en-GB"/>
        </w:rPr>
      </w:pPr>
      <w:r>
        <w:rPr>
          <w:lang w:eastAsia="en-GB"/>
        </w:rPr>
        <w:t>This is the pseudocode for calling the scraper and writing the output into a database.</w:t>
      </w:r>
    </w:p>
    <w:p w14:paraId="24E502C5" w14:textId="7E968F0F" w:rsidR="00155EE3" w:rsidRDefault="00DB69CA" w:rsidP="00155EE3">
      <w:pPr>
        <w:pStyle w:val="CodeSnippet"/>
        <w:rPr>
          <w:lang w:eastAsia="en-GB"/>
        </w:rPr>
      </w:pPr>
      <w:r w:rsidRPr="00DB69CA">
        <w:rPr>
          <w:lang w:eastAsia="en-GB"/>
        </w:rPr>
        <w:t>PROCEDURE runScrape(page</w:t>
      </w:r>
      <w:r w:rsidR="00155EE3">
        <w:rPr>
          <w:lang w:eastAsia="en-GB"/>
        </w:rPr>
        <w:t xml:space="preserve"> INITIALLY </w:t>
      </w:r>
      <w:r w:rsidRPr="00DB69CA">
        <w:rPr>
          <w:lang w:eastAsia="en-GB"/>
        </w:rPr>
        <w:t>"", jumps </w:t>
      </w:r>
      <w:r w:rsidR="00155EE3">
        <w:rPr>
          <w:lang w:eastAsia="en-GB"/>
        </w:rPr>
        <w:t>INITIALLY</w:t>
      </w:r>
      <w:r w:rsidRPr="00DB69CA">
        <w:rPr>
          <w:lang w:eastAsia="en-GB"/>
        </w:rPr>
        <w:t> 0)</w:t>
      </w:r>
    </w:p>
    <w:p w14:paraId="2DCA6AB2" w14:textId="32570EE4" w:rsidR="00DB69CA" w:rsidRPr="00DB69CA" w:rsidRDefault="00155EE3" w:rsidP="00155EE3">
      <w:pPr>
        <w:rPr>
          <w:lang w:eastAsia="en-GB"/>
        </w:rPr>
      </w:pPr>
      <w:r>
        <w:rPr>
          <w:lang w:eastAsia="en-GB"/>
        </w:rPr>
        <w:t xml:space="preserve">The next line </w:t>
      </w:r>
      <w:r w:rsidR="00DB69CA" w:rsidRPr="00DB69CA">
        <w:rPr>
          <w:lang w:eastAsia="en-GB"/>
        </w:rPr>
        <w:t>checks if the max number of jumps has been modified from the default value</w:t>
      </w:r>
    </w:p>
    <w:p w14:paraId="496BFD57" w14:textId="77777777" w:rsidR="00DB69CA" w:rsidRPr="00DB69CA" w:rsidRDefault="00DB69CA" w:rsidP="00DB69CA">
      <w:pPr>
        <w:pStyle w:val="CodeSnippet"/>
        <w:rPr>
          <w:lang w:eastAsia="en-GB"/>
        </w:rPr>
      </w:pPr>
      <w:r w:rsidRPr="00DB69CA">
        <w:rPr>
          <w:lang w:eastAsia="en-GB"/>
        </w:rPr>
        <w:t>    IF jumps = 0</w:t>
      </w:r>
    </w:p>
    <w:p w14:paraId="4EE2C1CE" w14:textId="77777777" w:rsidR="00DB69CA" w:rsidRPr="00DB69CA" w:rsidRDefault="00DB69CA" w:rsidP="00DB69CA">
      <w:pPr>
        <w:pStyle w:val="CodeSnippet"/>
        <w:rPr>
          <w:lang w:eastAsia="en-GB"/>
        </w:rPr>
      </w:pPr>
      <w:r w:rsidRPr="00DB69CA">
        <w:rPr>
          <w:lang w:eastAsia="en-GB"/>
        </w:rPr>
        <w:t>        SET validInput = False</w:t>
      </w:r>
    </w:p>
    <w:p w14:paraId="6C31D573" w14:textId="77777777" w:rsidR="00DB69CA" w:rsidRPr="00DB69CA" w:rsidRDefault="00DB69CA" w:rsidP="00DB69CA">
      <w:pPr>
        <w:pStyle w:val="CodeSnippet"/>
        <w:rPr>
          <w:lang w:eastAsia="en-GB"/>
        </w:rPr>
      </w:pPr>
      <w:r w:rsidRPr="00DB69CA">
        <w:rPr>
          <w:lang w:eastAsia="en-GB"/>
        </w:rPr>
        <w:t>        WHILE validInput == False:</w:t>
      </w:r>
    </w:p>
    <w:p w14:paraId="4ED67FE8" w14:textId="77777777" w:rsidR="00DB69CA" w:rsidRPr="00DB69CA" w:rsidRDefault="00DB69CA" w:rsidP="00DB69CA">
      <w:pPr>
        <w:pStyle w:val="CodeSnippet"/>
        <w:rPr>
          <w:lang w:eastAsia="en-GB"/>
        </w:rPr>
      </w:pPr>
      <w:r w:rsidRPr="00DB69CA">
        <w:rPr>
          <w:lang w:eastAsia="en-GB"/>
        </w:rPr>
        <w:t>            SEND "Please input the max number of jumps to be performed by the scraper" TO DISPLAY</w:t>
      </w:r>
    </w:p>
    <w:p w14:paraId="15F5CD1D" w14:textId="77777777" w:rsidR="00DB69CA" w:rsidRPr="00DB69CA" w:rsidRDefault="00DB69CA" w:rsidP="00DB69CA">
      <w:pPr>
        <w:pStyle w:val="CodeSnippet"/>
        <w:rPr>
          <w:lang w:eastAsia="en-GB"/>
        </w:rPr>
      </w:pPr>
      <w:r w:rsidRPr="00DB69CA">
        <w:rPr>
          <w:lang w:eastAsia="en-GB"/>
        </w:rPr>
        <w:t>            RECIEVE jumps FROM KEYBOARD</w:t>
      </w:r>
    </w:p>
    <w:p w14:paraId="11CA7F3F" w14:textId="77777777" w:rsidR="00DB69CA" w:rsidRPr="00DB69CA" w:rsidRDefault="00DB69CA" w:rsidP="00DB69CA">
      <w:pPr>
        <w:pStyle w:val="CodeSnippet"/>
        <w:rPr>
          <w:lang w:eastAsia="en-GB"/>
        </w:rPr>
      </w:pPr>
      <w:r w:rsidRPr="00DB69CA">
        <w:rPr>
          <w:lang w:eastAsia="en-GB"/>
        </w:rPr>
        <w:t>            TRY:</w:t>
      </w:r>
    </w:p>
    <w:p w14:paraId="20803FB9" w14:textId="1407C3A0" w:rsidR="00DB69CA" w:rsidRPr="00DB69CA" w:rsidRDefault="0054021F" w:rsidP="0054021F">
      <w:pPr>
        <w:rPr>
          <w:lang w:eastAsia="en-GB"/>
        </w:rPr>
      </w:pPr>
      <w:r>
        <w:rPr>
          <w:lang w:eastAsia="en-GB"/>
        </w:rPr>
        <w:t>T</w:t>
      </w:r>
      <w:r w:rsidR="00DB69CA" w:rsidRPr="00DB69CA">
        <w:rPr>
          <w:lang w:eastAsia="en-GB"/>
        </w:rPr>
        <w:t>ries to convert the user input to an integer. If a type</w:t>
      </w:r>
      <w:r>
        <w:rPr>
          <w:lang w:eastAsia="en-GB"/>
        </w:rPr>
        <w:t xml:space="preserve"> </w:t>
      </w:r>
      <w:r w:rsidR="00DB69CA" w:rsidRPr="00DB69CA">
        <w:rPr>
          <w:lang w:eastAsia="en-GB"/>
        </w:rPr>
        <w:t>error</w:t>
      </w:r>
      <w:r>
        <w:rPr>
          <w:lang w:eastAsia="en-GB"/>
        </w:rPr>
        <w:t xml:space="preserve"> </w:t>
      </w:r>
      <w:r w:rsidR="00DB69CA" w:rsidRPr="00DB69CA">
        <w:rPr>
          <w:lang w:eastAsia="en-GB"/>
        </w:rPr>
        <w:t>occurs</w:t>
      </w:r>
      <w:r>
        <w:rPr>
          <w:lang w:eastAsia="en-GB"/>
        </w:rPr>
        <w:t xml:space="preserve"> </w:t>
      </w:r>
      <w:r w:rsidR="00DB69CA" w:rsidRPr="00DB69CA">
        <w:rPr>
          <w:lang w:eastAsia="en-GB"/>
        </w:rPr>
        <w:t>then</w:t>
      </w:r>
      <w:r>
        <w:rPr>
          <w:lang w:eastAsia="en-GB"/>
        </w:rPr>
        <w:t xml:space="preserve"> </w:t>
      </w:r>
      <w:r w:rsidR="00DB69CA" w:rsidRPr="00DB69CA">
        <w:rPr>
          <w:lang w:eastAsia="en-GB"/>
        </w:rPr>
        <w:t>the</w:t>
      </w:r>
      <w:r>
        <w:rPr>
          <w:lang w:eastAsia="en-GB"/>
        </w:rPr>
        <w:t xml:space="preserve"> </w:t>
      </w:r>
      <w:r w:rsidR="00DB69CA" w:rsidRPr="00DB69CA">
        <w:rPr>
          <w:lang w:eastAsia="en-GB"/>
        </w:rPr>
        <w:t>input</w:t>
      </w:r>
      <w:r>
        <w:rPr>
          <w:lang w:eastAsia="en-GB"/>
        </w:rPr>
        <w:t xml:space="preserve"> </w:t>
      </w:r>
      <w:r w:rsidR="00DB69CA" w:rsidRPr="00DB69CA">
        <w:rPr>
          <w:lang w:eastAsia="en-GB"/>
        </w:rPr>
        <w:t>was</w:t>
      </w:r>
      <w:r>
        <w:rPr>
          <w:lang w:eastAsia="en-GB"/>
        </w:rPr>
        <w:t xml:space="preserve"> </w:t>
      </w:r>
      <w:r w:rsidR="00DB69CA" w:rsidRPr="00DB69CA">
        <w:rPr>
          <w:lang w:eastAsia="en-GB"/>
        </w:rPr>
        <w:t>not</w:t>
      </w:r>
      <w:r>
        <w:rPr>
          <w:lang w:eastAsia="en-GB"/>
        </w:rPr>
        <w:t xml:space="preserve"> </w:t>
      </w:r>
      <w:r w:rsidR="00DB69CA" w:rsidRPr="00DB69CA">
        <w:rPr>
          <w:lang w:eastAsia="en-GB"/>
        </w:rPr>
        <w:t>an</w:t>
      </w:r>
      <w:r>
        <w:rPr>
          <w:lang w:eastAsia="en-GB"/>
        </w:rPr>
        <w:t xml:space="preserve"> </w:t>
      </w:r>
      <w:r w:rsidR="00DB69CA" w:rsidRPr="00DB69CA">
        <w:rPr>
          <w:lang w:eastAsia="en-GB"/>
        </w:rPr>
        <w:t>integer</w:t>
      </w:r>
      <w:r>
        <w:rPr>
          <w:lang w:eastAsia="en-GB"/>
        </w:rPr>
        <w:t xml:space="preserve"> </w:t>
      </w:r>
      <w:r w:rsidR="00DB69CA" w:rsidRPr="00DB69CA">
        <w:rPr>
          <w:lang w:eastAsia="en-GB"/>
        </w:rPr>
        <w:t>and</w:t>
      </w:r>
      <w:r>
        <w:rPr>
          <w:lang w:eastAsia="en-GB"/>
        </w:rPr>
        <w:t xml:space="preserve"> </w:t>
      </w:r>
      <w:r w:rsidR="003427A1">
        <w:rPr>
          <w:lang w:eastAsia="en-GB"/>
        </w:rPr>
        <w:t>it needs</w:t>
      </w:r>
      <w:r>
        <w:rPr>
          <w:lang w:eastAsia="en-GB"/>
        </w:rPr>
        <w:t xml:space="preserve"> </w:t>
      </w:r>
      <w:r w:rsidR="00DB69CA" w:rsidRPr="00DB69CA">
        <w:rPr>
          <w:lang w:eastAsia="en-GB"/>
        </w:rPr>
        <w:t>to</w:t>
      </w:r>
      <w:r>
        <w:rPr>
          <w:lang w:eastAsia="en-GB"/>
        </w:rPr>
        <w:t xml:space="preserve"> </w:t>
      </w:r>
      <w:r w:rsidR="00DB69CA" w:rsidRPr="00DB69CA">
        <w:rPr>
          <w:lang w:eastAsia="en-GB"/>
        </w:rPr>
        <w:t>be</w:t>
      </w:r>
      <w:r>
        <w:rPr>
          <w:lang w:eastAsia="en-GB"/>
        </w:rPr>
        <w:t xml:space="preserve"> received </w:t>
      </w:r>
      <w:r w:rsidR="00DB69CA" w:rsidRPr="00DB69CA">
        <w:rPr>
          <w:lang w:eastAsia="en-GB"/>
        </w:rPr>
        <w:t>from</w:t>
      </w:r>
      <w:r>
        <w:rPr>
          <w:lang w:eastAsia="en-GB"/>
        </w:rPr>
        <w:t xml:space="preserve"> </w:t>
      </w:r>
      <w:r w:rsidR="00DB69CA" w:rsidRPr="00DB69CA">
        <w:rPr>
          <w:lang w:eastAsia="en-GB"/>
        </w:rPr>
        <w:t>user</w:t>
      </w:r>
      <w:r>
        <w:rPr>
          <w:lang w:eastAsia="en-GB"/>
        </w:rPr>
        <w:t xml:space="preserve"> </w:t>
      </w:r>
      <w:r w:rsidR="00DB69CA" w:rsidRPr="00DB69CA">
        <w:rPr>
          <w:lang w:eastAsia="en-GB"/>
        </w:rPr>
        <w:t>again</w:t>
      </w:r>
    </w:p>
    <w:p w14:paraId="731959A5" w14:textId="77777777" w:rsidR="00DB69CA" w:rsidRPr="00DB69CA" w:rsidRDefault="00DB69CA" w:rsidP="00DB69CA">
      <w:pPr>
        <w:pStyle w:val="CodeSnippet"/>
        <w:rPr>
          <w:lang w:eastAsia="en-GB"/>
        </w:rPr>
      </w:pPr>
      <w:r w:rsidRPr="00DB69CA">
        <w:rPr>
          <w:lang w:eastAsia="en-GB"/>
        </w:rPr>
        <w:t>                convert jumps to int </w:t>
      </w:r>
    </w:p>
    <w:p w14:paraId="2E910D0C" w14:textId="77777777" w:rsidR="00DB69CA" w:rsidRPr="00DB69CA" w:rsidRDefault="00DB69CA" w:rsidP="00DB69CA">
      <w:pPr>
        <w:pStyle w:val="CodeSnippet"/>
        <w:rPr>
          <w:lang w:eastAsia="en-GB"/>
        </w:rPr>
      </w:pPr>
      <w:r w:rsidRPr="00DB69CA">
        <w:rPr>
          <w:lang w:eastAsia="en-GB"/>
        </w:rPr>
        <w:t>                SET validInput = True</w:t>
      </w:r>
    </w:p>
    <w:p w14:paraId="0DAE53D0" w14:textId="77777777" w:rsidR="00DB69CA" w:rsidRPr="00DB69CA" w:rsidRDefault="00DB69CA" w:rsidP="00DB69CA">
      <w:pPr>
        <w:pStyle w:val="CodeSnippet"/>
        <w:rPr>
          <w:lang w:eastAsia="en-GB"/>
        </w:rPr>
      </w:pPr>
      <w:r w:rsidRPr="00DB69CA">
        <w:rPr>
          <w:lang w:eastAsia="en-GB"/>
        </w:rPr>
        <w:t>            EXCEPT ValueError:</w:t>
      </w:r>
    </w:p>
    <w:p w14:paraId="73D20CDB" w14:textId="77777777" w:rsidR="00DB69CA" w:rsidRPr="00DB69CA" w:rsidRDefault="00DB69CA" w:rsidP="00DB69CA">
      <w:pPr>
        <w:pStyle w:val="CodeSnippet"/>
        <w:rPr>
          <w:lang w:eastAsia="en-GB"/>
        </w:rPr>
      </w:pPr>
      <w:r w:rsidRPr="00DB69CA">
        <w:rPr>
          <w:lang w:eastAsia="en-GB"/>
        </w:rPr>
        <w:t>                SET validInput = False</w:t>
      </w:r>
    </w:p>
    <w:p w14:paraId="5C441389" w14:textId="77777777" w:rsidR="00DB69CA" w:rsidRPr="00DB69CA" w:rsidRDefault="00DB69CA" w:rsidP="00DB69CA">
      <w:pPr>
        <w:pStyle w:val="CodeSnippet"/>
        <w:rPr>
          <w:lang w:eastAsia="en-GB"/>
        </w:rPr>
      </w:pPr>
      <w:r w:rsidRPr="00DB69CA">
        <w:rPr>
          <w:lang w:eastAsia="en-GB"/>
        </w:rPr>
        <w:t>                SEND "Please input a valid positive integer." TO DISPLAY</w:t>
      </w:r>
    </w:p>
    <w:p w14:paraId="3AAE50DA" w14:textId="77777777" w:rsidR="00DB69CA" w:rsidRPr="00DB69CA" w:rsidRDefault="00DB69CA" w:rsidP="00DB69CA">
      <w:pPr>
        <w:pStyle w:val="CodeSnippet"/>
        <w:rPr>
          <w:lang w:eastAsia="en-GB"/>
        </w:rPr>
      </w:pPr>
      <w:r w:rsidRPr="00DB69CA">
        <w:rPr>
          <w:lang w:eastAsia="en-GB"/>
        </w:rPr>
        <w:t>            END TRY</w:t>
      </w:r>
    </w:p>
    <w:p w14:paraId="4C608C1E" w14:textId="1FDD1BE3" w:rsidR="00DB69CA" w:rsidRDefault="00DB69CA" w:rsidP="00DB69CA">
      <w:pPr>
        <w:pStyle w:val="CodeSnippet"/>
        <w:rPr>
          <w:lang w:eastAsia="en-GB"/>
        </w:rPr>
      </w:pPr>
      <w:r w:rsidRPr="00DB69CA">
        <w:rPr>
          <w:lang w:eastAsia="en-GB"/>
        </w:rPr>
        <w:t>    ELSE</w:t>
      </w:r>
    </w:p>
    <w:p w14:paraId="0083A4D7" w14:textId="61D9CD5B" w:rsidR="00CF3CDA" w:rsidRPr="00DB69CA" w:rsidRDefault="00D122F7" w:rsidP="00CF3CDA">
      <w:pPr>
        <w:rPr>
          <w:lang w:eastAsia="en-GB"/>
        </w:rPr>
      </w:pPr>
      <w:r>
        <w:rPr>
          <w:lang w:eastAsia="en-GB"/>
        </w:rPr>
        <w:t>C</w:t>
      </w:r>
      <w:r w:rsidR="00CF3CDA" w:rsidRPr="00CF3CDA">
        <w:rPr>
          <w:lang w:eastAsia="en-GB"/>
        </w:rPr>
        <w:t xml:space="preserve">hanges </w:t>
      </w:r>
      <w:r w:rsidRPr="00D122F7">
        <w:rPr>
          <w:rStyle w:val="CodeSnippetChar"/>
        </w:rPr>
        <w:t>jumps</w:t>
      </w:r>
      <w:r w:rsidR="00CF3CDA" w:rsidRPr="00CF3CDA">
        <w:rPr>
          <w:lang w:eastAsia="en-GB"/>
        </w:rPr>
        <w:t xml:space="preserve"> to what is seen as a reasonable default value</w:t>
      </w:r>
      <w:r>
        <w:rPr>
          <w:lang w:eastAsia="en-GB"/>
        </w:rPr>
        <w:t>.</w:t>
      </w:r>
    </w:p>
    <w:p w14:paraId="2EEC3B55" w14:textId="4837CDC0" w:rsidR="00DB69CA" w:rsidRPr="00DB69CA" w:rsidRDefault="00DB69CA" w:rsidP="00DB69CA">
      <w:pPr>
        <w:pStyle w:val="CodeSnippet"/>
        <w:rPr>
          <w:lang w:eastAsia="en-GB"/>
        </w:rPr>
      </w:pPr>
      <w:r w:rsidRPr="00DB69CA">
        <w:rPr>
          <w:lang w:eastAsia="en-GB"/>
        </w:rPr>
        <w:t>        SET jumps = 5 </w:t>
      </w:r>
    </w:p>
    <w:p w14:paraId="37ACFCF4" w14:textId="77777777" w:rsidR="00DB69CA" w:rsidRPr="00DB69CA" w:rsidRDefault="00DB69CA" w:rsidP="00DB69CA">
      <w:pPr>
        <w:pStyle w:val="CodeSnippet"/>
        <w:rPr>
          <w:lang w:eastAsia="en-GB"/>
        </w:rPr>
      </w:pPr>
      <w:r w:rsidRPr="00DB69CA">
        <w:rPr>
          <w:lang w:eastAsia="en-GB"/>
        </w:rPr>
        <w:t>    END IF</w:t>
      </w:r>
    </w:p>
    <w:p w14:paraId="0270E4A7" w14:textId="7C31C4FF" w:rsidR="00DB69CA" w:rsidRPr="00DB69CA" w:rsidRDefault="00DB69CA" w:rsidP="001223C6">
      <w:pPr>
        <w:rPr>
          <w:lang w:eastAsia="en-GB"/>
        </w:rPr>
      </w:pPr>
      <w:r w:rsidRPr="00DB69CA">
        <w:rPr>
          <w:lang w:eastAsia="en-GB"/>
        </w:rPr>
        <w:t>   checks if the page has been passed as a parameter and </w:t>
      </w:r>
      <w:r w:rsidR="001223C6">
        <w:rPr>
          <w:lang w:eastAsia="en-GB"/>
        </w:rPr>
        <w:t>if it hasn’t, gets input from user.</w:t>
      </w:r>
    </w:p>
    <w:p w14:paraId="40007D23" w14:textId="77777777" w:rsidR="00DB69CA" w:rsidRPr="00DB69CA" w:rsidRDefault="00DB69CA" w:rsidP="00DB69CA">
      <w:pPr>
        <w:pStyle w:val="CodeSnippet"/>
        <w:rPr>
          <w:lang w:eastAsia="en-GB"/>
        </w:rPr>
      </w:pPr>
      <w:r w:rsidRPr="00DB69CA">
        <w:rPr>
          <w:lang w:eastAsia="en-GB"/>
        </w:rPr>
        <w:t>    IF page = "": </w:t>
      </w:r>
    </w:p>
    <w:p w14:paraId="6DCD7078" w14:textId="77777777" w:rsidR="00DB69CA" w:rsidRPr="00DB69CA" w:rsidRDefault="00DB69CA" w:rsidP="00DB69CA">
      <w:pPr>
        <w:pStyle w:val="CodeSnippet"/>
        <w:rPr>
          <w:lang w:eastAsia="en-GB"/>
        </w:rPr>
      </w:pPr>
      <w:r w:rsidRPr="00DB69CA">
        <w:rPr>
          <w:lang w:eastAsia="en-GB"/>
        </w:rPr>
        <w:t>        SET website = input("Please input the website you wish to scrape: ")</w:t>
      </w:r>
    </w:p>
    <w:p w14:paraId="7D60AABE" w14:textId="77777777" w:rsidR="00DB69CA" w:rsidRPr="00DB69CA" w:rsidRDefault="00DB69CA" w:rsidP="00DB69CA">
      <w:pPr>
        <w:pStyle w:val="CodeSnippet"/>
        <w:rPr>
          <w:lang w:eastAsia="en-GB"/>
        </w:rPr>
      </w:pPr>
      <w:r w:rsidRPr="00DB69CA">
        <w:rPr>
          <w:lang w:eastAsia="en-GB"/>
        </w:rPr>
        <w:t>    ELSE:</w:t>
      </w:r>
    </w:p>
    <w:p w14:paraId="008344AC" w14:textId="77777777" w:rsidR="00DB69CA" w:rsidRPr="00DB69CA" w:rsidRDefault="00DB69CA" w:rsidP="00DB69CA">
      <w:pPr>
        <w:pStyle w:val="CodeSnippet"/>
        <w:rPr>
          <w:lang w:eastAsia="en-GB"/>
        </w:rPr>
      </w:pPr>
      <w:r w:rsidRPr="00DB69CA">
        <w:rPr>
          <w:lang w:eastAsia="en-GB"/>
        </w:rPr>
        <w:t>        SET website = page</w:t>
      </w:r>
    </w:p>
    <w:p w14:paraId="46EE2186" w14:textId="77777777" w:rsidR="00DB69CA" w:rsidRPr="00DB69CA" w:rsidRDefault="00DB69CA" w:rsidP="00DB69CA">
      <w:pPr>
        <w:pStyle w:val="CodeSnippet"/>
        <w:rPr>
          <w:lang w:eastAsia="en-GB"/>
        </w:rPr>
      </w:pPr>
      <w:r w:rsidRPr="00DB69CA">
        <w:rPr>
          <w:lang w:eastAsia="en-GB"/>
        </w:rPr>
        <w:t>    END IF</w:t>
      </w:r>
    </w:p>
    <w:p w14:paraId="3888DD82" w14:textId="77777777" w:rsidR="00DB69CA" w:rsidRPr="00DB69CA" w:rsidRDefault="00DB69CA" w:rsidP="00DB69CA">
      <w:pPr>
        <w:pStyle w:val="CodeSnippet"/>
        <w:rPr>
          <w:lang w:eastAsia="en-GB"/>
        </w:rPr>
      </w:pPr>
    </w:p>
    <w:p w14:paraId="75A6A2A2" w14:textId="3918BF05" w:rsidR="00DB69CA" w:rsidRPr="00DB69CA" w:rsidRDefault="00DB69CA" w:rsidP="00F83863">
      <w:pPr>
        <w:rPr>
          <w:lang w:eastAsia="en-GB"/>
        </w:rPr>
      </w:pPr>
      <w:r w:rsidRPr="00DB69CA">
        <w:rPr>
          <w:lang w:eastAsia="en-GB"/>
        </w:rPr>
        <w:t> </w:t>
      </w:r>
      <w:r w:rsidR="00F83863">
        <w:rPr>
          <w:lang w:eastAsia="en-GB"/>
        </w:rPr>
        <w:t>T</w:t>
      </w:r>
      <w:r w:rsidRPr="00DB69CA">
        <w:rPr>
          <w:lang w:eastAsia="en-GB"/>
        </w:rPr>
        <w:t>rims away anything that trails the first / and all references to http or https making it into a domain</w:t>
      </w:r>
    </w:p>
    <w:p w14:paraId="2B20962C" w14:textId="4C0ED176" w:rsidR="00292D7C" w:rsidRDefault="00DB69CA" w:rsidP="00F83863">
      <w:pPr>
        <w:pStyle w:val="CodeSnippet"/>
        <w:rPr>
          <w:lang w:eastAsia="en-GB"/>
        </w:rPr>
      </w:pPr>
      <w:r w:rsidRPr="00DB69CA">
        <w:rPr>
          <w:lang w:eastAsia="en-GB"/>
        </w:rPr>
        <w:t>    domain = </w:t>
      </w:r>
      <w:r w:rsidR="00F83863" w:rsidRPr="004346A7">
        <w:rPr>
          <w:lang w:eastAsia="en-GB"/>
        </w:rPr>
        <w:t>format </w:t>
      </w:r>
      <w:r w:rsidR="00F83863">
        <w:rPr>
          <w:lang w:eastAsia="en-GB"/>
        </w:rPr>
        <w:t>website</w:t>
      </w:r>
      <w:r w:rsidR="00F83863" w:rsidRPr="004346A7">
        <w:rPr>
          <w:lang w:eastAsia="en-GB"/>
        </w:rPr>
        <w:t> to domain form</w:t>
      </w:r>
      <w:r w:rsidRPr="00DB69CA">
        <w:rPr>
          <w:lang w:eastAsia="en-GB"/>
        </w:rPr>
        <w:br/>
      </w:r>
    </w:p>
    <w:p w14:paraId="6F867F85" w14:textId="77777777" w:rsidR="00292D7C" w:rsidRDefault="00292D7C">
      <w:pPr>
        <w:rPr>
          <w:rFonts w:ascii="Consolas" w:hAnsi="Consolas"/>
          <w:noProof/>
          <w:lang w:eastAsia="en-GB"/>
        </w:rPr>
      </w:pPr>
      <w:r>
        <w:rPr>
          <w:lang w:eastAsia="en-GB"/>
        </w:rPr>
        <w:br w:type="page"/>
      </w:r>
    </w:p>
    <w:p w14:paraId="40B71E36" w14:textId="15D7017D" w:rsidR="00DB69CA" w:rsidRDefault="00DB69CA" w:rsidP="00F83863">
      <w:pPr>
        <w:pStyle w:val="CodeSnippet"/>
        <w:rPr>
          <w:lang w:eastAsia="en-GB"/>
        </w:rPr>
      </w:pPr>
    </w:p>
    <w:p w14:paraId="7460C8BC" w14:textId="4E76DAED" w:rsidR="00292D7C" w:rsidRPr="00DB69CA" w:rsidRDefault="00292D7C" w:rsidP="00F83863">
      <w:pPr>
        <w:pStyle w:val="CodeSnippet"/>
        <w:rPr>
          <w:lang w:eastAsia="en-GB"/>
        </w:rPr>
      </w:pPr>
      <w:r>
        <w:rPr>
          <w:lang w:eastAsia="en-GB"/>
        </w:rPr>
        <w:t xml:space="preserve">    </w:t>
      </w:r>
    </w:p>
    <w:p w14:paraId="1CBEA32F" w14:textId="24F86B4A" w:rsidR="00292D7C" w:rsidRDefault="00DB69CA" w:rsidP="00DB69CA">
      <w:pPr>
        <w:pStyle w:val="CodeSnippet"/>
        <w:rPr>
          <w:lang w:eastAsia="en-GB"/>
        </w:rPr>
      </w:pPr>
      <w:r w:rsidRPr="00DB69CA">
        <w:rPr>
          <w:lang w:eastAsia="en-GB"/>
        </w:rPr>
        <w:t>    PASS ALL REQUIRED START UP INFORMATION TO SCRAPER</w:t>
      </w:r>
    </w:p>
    <w:p w14:paraId="32821EFF" w14:textId="76B99143" w:rsidR="00292D7C" w:rsidRDefault="00292D7C" w:rsidP="00292D7C">
      <w:pPr>
        <w:rPr>
          <w:lang w:eastAsia="en-GB"/>
        </w:rPr>
      </w:pPr>
      <w:r>
        <w:rPr>
          <w:lang w:eastAsia="en-GB"/>
        </w:rPr>
        <w:t xml:space="preserve">The scraper returns a dictionary called </w:t>
      </w:r>
      <w:r w:rsidRPr="00292D7C">
        <w:rPr>
          <w:rStyle w:val="CodeSnippetChar"/>
        </w:rPr>
        <w:t>dictOfUrl</w:t>
      </w:r>
      <w:r w:rsidRPr="00292D7C">
        <w:t xml:space="preserve"> </w:t>
      </w:r>
      <w:r>
        <w:t xml:space="preserve">with the key being the page the links are found on, and the array being all the links found. This includes anchors, </w:t>
      </w:r>
      <w:r w:rsidR="006362DE">
        <w:t xml:space="preserve">both </w:t>
      </w:r>
      <w:r>
        <w:t>relative and absolute links</w:t>
      </w:r>
      <w:r w:rsidR="006362DE">
        <w:t xml:space="preserve"> and php submissions. These are all handled later on, so that only relative and absolute links are handled.</w:t>
      </w:r>
    </w:p>
    <w:p w14:paraId="54422535" w14:textId="4516729E" w:rsidR="0075646D" w:rsidRPr="00DB69CA" w:rsidRDefault="00292D7C" w:rsidP="00292D7C">
      <w:pPr>
        <w:pStyle w:val="CodeSnippet"/>
        <w:rPr>
          <w:lang w:eastAsia="en-GB"/>
        </w:rPr>
      </w:pPr>
      <w:r>
        <w:rPr>
          <w:lang w:eastAsia="en-GB"/>
        </w:rPr>
        <w:t xml:space="preserve">    </w:t>
      </w:r>
      <w:r w:rsidR="0075646D">
        <w:rPr>
          <w:lang w:eastAsia="en-GB"/>
        </w:rPr>
        <w:t>START UP SCRAPER</w:t>
      </w:r>
    </w:p>
    <w:p w14:paraId="28E9083E" w14:textId="77777777" w:rsidR="00DB69CA" w:rsidRPr="00DB69CA" w:rsidRDefault="00DB69CA" w:rsidP="00DB69CA">
      <w:pPr>
        <w:pStyle w:val="CodeSnippet"/>
        <w:rPr>
          <w:lang w:eastAsia="en-GB"/>
        </w:rPr>
      </w:pPr>
      <w:r w:rsidRPr="00DB69CA">
        <w:rPr>
          <w:lang w:eastAsia="en-GB"/>
        </w:rPr>
        <w:t>    CONNECT TO DATABASE</w:t>
      </w:r>
    </w:p>
    <w:p w14:paraId="0EEDE8B3" w14:textId="77777777" w:rsidR="00DB69CA" w:rsidRPr="00DB69CA" w:rsidRDefault="00DB69CA" w:rsidP="00DB69CA">
      <w:pPr>
        <w:pStyle w:val="CodeSnippet"/>
        <w:rPr>
          <w:lang w:eastAsia="en-GB"/>
        </w:rPr>
      </w:pPr>
    </w:p>
    <w:p w14:paraId="5804DB04" w14:textId="339DE358" w:rsidR="00DB69CA" w:rsidRPr="00DB69CA" w:rsidRDefault="00DB69CA" w:rsidP="00D65251">
      <w:pPr>
        <w:rPr>
          <w:lang w:eastAsia="en-GB"/>
        </w:rPr>
      </w:pPr>
      <w:r w:rsidRPr="00DB69CA">
        <w:rPr>
          <w:lang w:eastAsia="en-GB"/>
        </w:rPr>
        <w:t>drops the table if it already exists</w:t>
      </w:r>
      <w:r w:rsidR="00D65251">
        <w:rPr>
          <w:lang w:eastAsia="en-GB"/>
        </w:rPr>
        <w:t>. Each domain is stored as a table.</w:t>
      </w:r>
    </w:p>
    <w:p w14:paraId="4D5306F0" w14:textId="77777777" w:rsidR="00DB69CA" w:rsidRPr="00DB69CA" w:rsidRDefault="00DB69CA" w:rsidP="00DB69CA">
      <w:pPr>
        <w:pStyle w:val="CodeSnippet"/>
        <w:rPr>
          <w:lang w:eastAsia="en-GB"/>
        </w:rPr>
      </w:pPr>
      <w:r w:rsidRPr="00DB69CA">
        <w:rPr>
          <w:lang w:eastAsia="en-GB"/>
        </w:rPr>
        <w:t>    EXECUTE "DROP TABLE IF EXISTS `parameter`;" where parameter = domain </w:t>
      </w:r>
    </w:p>
    <w:p w14:paraId="053E00E7" w14:textId="77777777" w:rsidR="00DB69CA" w:rsidRPr="00DB69CA" w:rsidRDefault="00DB69CA" w:rsidP="00DB69CA">
      <w:pPr>
        <w:pStyle w:val="CodeSnippet"/>
        <w:rPr>
          <w:lang w:eastAsia="en-GB"/>
        </w:rPr>
      </w:pPr>
    </w:p>
    <w:p w14:paraId="36B55DFC" w14:textId="5BEB429E" w:rsidR="00DB69CA" w:rsidRPr="00DB69CA" w:rsidRDefault="00DB69CA" w:rsidP="005548DB">
      <w:pPr>
        <w:rPr>
          <w:lang w:eastAsia="en-GB"/>
        </w:rPr>
      </w:pPr>
      <w:r w:rsidRPr="00DB69CA">
        <w:rPr>
          <w:lang w:eastAsia="en-GB"/>
        </w:rPr>
        <w:t>creates a table with the name of the domain being scraped.</w:t>
      </w:r>
    </w:p>
    <w:p w14:paraId="38D983CF" w14:textId="60454435" w:rsidR="00DB69CA" w:rsidRPr="00DB69CA" w:rsidRDefault="00DB69CA" w:rsidP="00DB69CA">
      <w:pPr>
        <w:pStyle w:val="CodeSnippet"/>
        <w:rPr>
          <w:lang w:eastAsia="en-GB"/>
        </w:rPr>
      </w:pPr>
      <w:r w:rsidRPr="00DB69CA">
        <w:rPr>
          <w:lang w:eastAsia="en-GB"/>
        </w:rPr>
        <w:t>    execute(</w:t>
      </w:r>
      <w:r w:rsidR="005548DB">
        <w:rPr>
          <w:lang w:eastAsia="en-GB"/>
        </w:rPr>
        <w:t>“</w:t>
      </w:r>
      <w:r w:rsidRPr="00DB69CA">
        <w:rPr>
          <w:lang w:eastAsia="en-GB"/>
        </w:rPr>
        <w:t>CREATE TABLE `parameter`(AutoID INT NOT NULL AUTO_INCREMENT PRIMARY KEY, OriginURL VARCHAR(300) NOT NULL, Hyperlink VARCHAR(300) NOT</w:t>
      </w:r>
      <w:r w:rsidR="0061124D">
        <w:rPr>
          <w:lang w:eastAsia="en-GB"/>
        </w:rPr>
        <w:t xml:space="preserve"> </w:t>
      </w:r>
      <w:r w:rsidRPr="00DB69CA">
        <w:rPr>
          <w:lang w:eastAsia="en-GB"/>
        </w:rPr>
        <w:t>NULL);" where parameter = domain</w:t>
      </w:r>
    </w:p>
    <w:p w14:paraId="0BA25CA4" w14:textId="77777777" w:rsidR="00DB69CA" w:rsidRPr="00DB69CA" w:rsidRDefault="00DB69CA" w:rsidP="00DB69CA">
      <w:pPr>
        <w:pStyle w:val="CodeSnippet"/>
        <w:rPr>
          <w:lang w:eastAsia="en-GB"/>
        </w:rPr>
      </w:pPr>
      <w:r w:rsidRPr="00DB69CA">
        <w:rPr>
          <w:lang w:eastAsia="en-GB"/>
        </w:rPr>
        <w:t>    </w:t>
      </w:r>
    </w:p>
    <w:p w14:paraId="6EC8BB25" w14:textId="77777777" w:rsidR="00DB69CA" w:rsidRPr="00DB69CA" w:rsidRDefault="00DB69CA" w:rsidP="00DB69CA">
      <w:pPr>
        <w:pStyle w:val="CodeSnippet"/>
        <w:rPr>
          <w:lang w:eastAsia="en-GB"/>
        </w:rPr>
      </w:pPr>
      <w:r w:rsidRPr="00DB69CA">
        <w:rPr>
          <w:lang w:eastAsia="en-GB"/>
        </w:rPr>
        <w:t>    </w:t>
      </w:r>
    </w:p>
    <w:p w14:paraId="25C063CB" w14:textId="773CED1E" w:rsidR="00DB69CA" w:rsidRPr="00DB69CA" w:rsidRDefault="00DB69CA" w:rsidP="0061124D">
      <w:pPr>
        <w:rPr>
          <w:lang w:eastAsia="en-GB"/>
        </w:rPr>
      </w:pPr>
      <w:r w:rsidRPr="00DB69CA">
        <w:rPr>
          <w:lang w:eastAsia="en-GB"/>
        </w:rPr>
        <w:t>backticks are used so that any character can be accepted aka the . in the url. The surrounding '' are</w:t>
      </w:r>
      <w:r w:rsidR="0061124D">
        <w:rPr>
          <w:lang w:eastAsia="en-GB"/>
        </w:rPr>
        <w:t xml:space="preserve"> </w:t>
      </w:r>
      <w:r w:rsidRPr="00DB69CA">
        <w:rPr>
          <w:lang w:eastAsia="en-GB"/>
        </w:rPr>
        <w:t>used so that </w:t>
      </w:r>
      <w:r w:rsidR="00A32545" w:rsidRPr="00DB69CA">
        <w:rPr>
          <w:lang w:eastAsia="en-GB"/>
        </w:rPr>
        <w:t>MySQL</w:t>
      </w:r>
      <w:r w:rsidRPr="00DB69CA">
        <w:rPr>
          <w:lang w:eastAsia="en-GB"/>
        </w:rPr>
        <w:t> </w:t>
      </w:r>
      <w:r w:rsidR="00A32545" w:rsidRPr="00DB69CA">
        <w:rPr>
          <w:lang w:eastAsia="en-GB"/>
        </w:rPr>
        <w:t>doesn’t</w:t>
      </w:r>
      <w:r w:rsidRPr="00DB69CA">
        <w:rPr>
          <w:lang w:eastAsia="en-GB"/>
        </w:rPr>
        <w:t> mistake them for table references</w:t>
      </w:r>
      <w:r w:rsidR="00A32545">
        <w:rPr>
          <w:lang w:eastAsia="en-GB"/>
        </w:rPr>
        <w:t>.</w:t>
      </w:r>
      <w:r w:rsidR="00696D75">
        <w:rPr>
          <w:lang w:eastAsia="en-GB"/>
        </w:rPr>
        <w:t xml:space="preserve"> This has been changed since original design. The original was just </w:t>
      </w:r>
      <w:r w:rsidR="00451A48">
        <w:rPr>
          <w:lang w:eastAsia="en-GB"/>
        </w:rPr>
        <w:t>simply</w:t>
      </w:r>
      <w:r w:rsidR="00696D75">
        <w:rPr>
          <w:lang w:eastAsia="en-GB"/>
        </w:rPr>
        <w:t xml:space="preserve"> passing in domain as a parameter.</w:t>
      </w:r>
      <w:r w:rsidR="00451A48">
        <w:rPr>
          <w:lang w:eastAsia="en-GB"/>
        </w:rPr>
        <w:t xml:space="preserve"> This does however open the program up to </w:t>
      </w:r>
      <w:r w:rsidR="0031047A">
        <w:rPr>
          <w:lang w:eastAsia="en-GB"/>
        </w:rPr>
        <w:t>SQL</w:t>
      </w:r>
      <w:r w:rsidR="00451A48">
        <w:rPr>
          <w:lang w:eastAsia="en-GB"/>
        </w:rPr>
        <w:t xml:space="preserve"> injection, however the user already has almost full control over the database, and they can only inject what they can already do.</w:t>
      </w:r>
    </w:p>
    <w:p w14:paraId="60C12535" w14:textId="77777777" w:rsidR="00DB69CA" w:rsidRPr="00DB69CA" w:rsidRDefault="00DB69CA" w:rsidP="00DB69CA">
      <w:pPr>
        <w:pStyle w:val="CodeSnippet"/>
        <w:rPr>
          <w:lang w:eastAsia="en-GB"/>
        </w:rPr>
      </w:pPr>
      <w:r w:rsidRPr="00DB69CA">
        <w:rPr>
          <w:lang w:eastAsia="en-GB"/>
        </w:rPr>
        <w:t>    query = "INSERT INTO `"+ domain + "` VALUES (NULL, parameter, parameter);"</w:t>
      </w:r>
    </w:p>
    <w:p w14:paraId="6CBD4083" w14:textId="77777777" w:rsidR="00DB69CA" w:rsidRPr="00DB69CA" w:rsidRDefault="00DB69CA" w:rsidP="00DB69CA">
      <w:pPr>
        <w:pStyle w:val="CodeSnippet"/>
        <w:rPr>
          <w:lang w:eastAsia="en-GB"/>
        </w:rPr>
      </w:pPr>
    </w:p>
    <w:p w14:paraId="3360CEC3" w14:textId="18F13BB0" w:rsidR="00DB69CA" w:rsidRPr="00DB69CA" w:rsidRDefault="009E7F51" w:rsidP="009E7F51">
      <w:pPr>
        <w:rPr>
          <w:lang w:eastAsia="en-GB"/>
        </w:rPr>
      </w:pPr>
      <w:r>
        <w:rPr>
          <w:lang w:eastAsia="en-GB"/>
        </w:rPr>
        <w:t>T</w:t>
      </w:r>
      <w:r w:rsidR="00DB69CA" w:rsidRPr="00DB69CA">
        <w:rPr>
          <w:lang w:eastAsia="en-GB"/>
        </w:rPr>
        <w:t>his is so that any values that have the domain appended later will also contain the domains transfer protocol</w:t>
      </w:r>
      <w:r w:rsidR="00DC11AC">
        <w:rPr>
          <w:lang w:eastAsia="en-GB"/>
        </w:rPr>
        <w:t>. This is necessary to make the links useable and readable by the system.</w:t>
      </w:r>
    </w:p>
    <w:p w14:paraId="23E8DB58" w14:textId="77777777" w:rsidR="00DB69CA" w:rsidRPr="00DB69CA" w:rsidRDefault="00DB69CA" w:rsidP="00DB69CA">
      <w:pPr>
        <w:pStyle w:val="CodeSnippet"/>
        <w:rPr>
          <w:lang w:eastAsia="en-GB"/>
        </w:rPr>
      </w:pPr>
      <w:r w:rsidRPr="00DB69CA">
        <w:rPr>
          <w:lang w:eastAsia="en-GB"/>
        </w:rPr>
        <w:t>    IF "https://" in website:</w:t>
      </w:r>
    </w:p>
    <w:p w14:paraId="373383E7" w14:textId="77777777" w:rsidR="00DB69CA" w:rsidRPr="00DB69CA" w:rsidRDefault="00DB69CA" w:rsidP="00DB69CA">
      <w:pPr>
        <w:pStyle w:val="CodeSnippet"/>
        <w:rPr>
          <w:lang w:eastAsia="en-GB"/>
        </w:rPr>
      </w:pPr>
      <w:r w:rsidRPr="00DB69CA">
        <w:rPr>
          <w:lang w:eastAsia="en-GB"/>
        </w:rPr>
        <w:t>        domain = "https://" + domain</w:t>
      </w:r>
    </w:p>
    <w:p w14:paraId="4E5812F4" w14:textId="77777777" w:rsidR="00DB69CA" w:rsidRPr="00DB69CA" w:rsidRDefault="00DB69CA" w:rsidP="00DB69CA">
      <w:pPr>
        <w:pStyle w:val="CodeSnippet"/>
        <w:rPr>
          <w:lang w:eastAsia="en-GB"/>
        </w:rPr>
      </w:pPr>
      <w:r w:rsidRPr="00DB69CA">
        <w:rPr>
          <w:lang w:eastAsia="en-GB"/>
        </w:rPr>
        <w:t>    ELSE IF "http://" in website:</w:t>
      </w:r>
    </w:p>
    <w:p w14:paraId="23DBF2E8" w14:textId="77777777" w:rsidR="00DB69CA" w:rsidRPr="00DB69CA" w:rsidRDefault="00DB69CA" w:rsidP="00DB69CA">
      <w:pPr>
        <w:pStyle w:val="CodeSnippet"/>
        <w:rPr>
          <w:lang w:eastAsia="en-GB"/>
        </w:rPr>
      </w:pPr>
      <w:r w:rsidRPr="00DB69CA">
        <w:rPr>
          <w:lang w:eastAsia="en-GB"/>
        </w:rPr>
        <w:t>        domain = "http://" + domain</w:t>
      </w:r>
    </w:p>
    <w:p w14:paraId="48028712" w14:textId="77777777" w:rsidR="00DB69CA" w:rsidRPr="00DB69CA" w:rsidRDefault="00DB69CA" w:rsidP="00DB69CA">
      <w:pPr>
        <w:pStyle w:val="CodeSnippet"/>
        <w:rPr>
          <w:lang w:eastAsia="en-GB"/>
        </w:rPr>
      </w:pPr>
      <w:r w:rsidRPr="00DB69CA">
        <w:rPr>
          <w:lang w:eastAsia="en-GB"/>
        </w:rPr>
        <w:t>    END IF</w:t>
      </w:r>
    </w:p>
    <w:p w14:paraId="2404A0BF" w14:textId="77777777" w:rsidR="00DB69CA" w:rsidRPr="00DB69CA" w:rsidRDefault="00DB69CA" w:rsidP="00DB69CA">
      <w:pPr>
        <w:pStyle w:val="CodeSnippet"/>
        <w:rPr>
          <w:lang w:eastAsia="en-GB"/>
        </w:rPr>
      </w:pPr>
      <w:r w:rsidRPr="00DB69CA">
        <w:rPr>
          <w:lang w:eastAsia="en-GB"/>
        </w:rPr>
        <w:t>    SEND "Writing to database" TO DISPLAY</w:t>
      </w:r>
    </w:p>
    <w:p w14:paraId="609785BE" w14:textId="77777777" w:rsidR="00DB69CA" w:rsidRPr="00DB69CA" w:rsidRDefault="00DB69CA" w:rsidP="00DB69CA">
      <w:pPr>
        <w:pStyle w:val="CodeSnippet"/>
        <w:rPr>
          <w:lang w:eastAsia="en-GB"/>
        </w:rPr>
      </w:pPr>
    </w:p>
    <w:p w14:paraId="2FF2B95E" w14:textId="77777777" w:rsidR="00DB69CA" w:rsidRPr="00DB69CA" w:rsidRDefault="00DB69CA" w:rsidP="00DB69CA">
      <w:pPr>
        <w:pStyle w:val="CodeSnippet"/>
        <w:rPr>
          <w:lang w:eastAsia="en-GB"/>
        </w:rPr>
      </w:pPr>
      <w:r w:rsidRPr="00DB69CA">
        <w:rPr>
          <w:lang w:eastAsia="en-GB"/>
        </w:rPr>
        <w:t>    FOR EACH originURL, hyperlinks IN dictOfUrl</w:t>
      </w:r>
    </w:p>
    <w:p w14:paraId="0DBE21D8" w14:textId="77777777" w:rsidR="00DB69CA" w:rsidRPr="00DB69CA" w:rsidRDefault="00DB69CA" w:rsidP="00DB69CA">
      <w:pPr>
        <w:pStyle w:val="CodeSnippet"/>
        <w:rPr>
          <w:lang w:eastAsia="en-GB"/>
        </w:rPr>
      </w:pPr>
      <w:r w:rsidRPr="00DB69CA">
        <w:rPr>
          <w:lang w:eastAsia="en-GB"/>
        </w:rPr>
        <w:t>        FOR EACH item IN hyperlinks </w:t>
      </w:r>
    </w:p>
    <w:p w14:paraId="52251503" w14:textId="50F8F254" w:rsidR="00DB69CA" w:rsidRDefault="00DB69CA" w:rsidP="00DB69CA">
      <w:pPr>
        <w:pStyle w:val="CodeSnippet"/>
        <w:rPr>
          <w:lang w:eastAsia="en-GB"/>
        </w:rPr>
      </w:pPr>
      <w:r w:rsidRPr="00DB69CA">
        <w:rPr>
          <w:lang w:eastAsia="en-GB"/>
        </w:rPr>
        <w:t>            IF item != "" AND item != "/"</w:t>
      </w:r>
    </w:p>
    <w:p w14:paraId="79756537" w14:textId="40A68FF8" w:rsidR="00D25901" w:rsidRPr="00DB69CA" w:rsidRDefault="00F54141" w:rsidP="00F54141">
      <w:pPr>
        <w:rPr>
          <w:lang w:eastAsia="en-GB"/>
        </w:rPr>
      </w:pPr>
      <w:r w:rsidRPr="00DB69CA">
        <w:rPr>
          <w:lang w:eastAsia="en-GB"/>
        </w:rPr>
        <w:t>ignores all </w:t>
      </w:r>
      <w:r w:rsidR="00FD6965">
        <w:rPr>
          <w:lang w:eastAsia="en-GB"/>
        </w:rPr>
        <w:t xml:space="preserve">same page </w:t>
      </w:r>
      <w:r w:rsidRPr="00DB69CA">
        <w:rPr>
          <w:lang w:eastAsia="en-GB"/>
        </w:rPr>
        <w:t>anchor</w:t>
      </w:r>
      <w:r>
        <w:rPr>
          <w:lang w:eastAsia="en-GB"/>
        </w:rPr>
        <w:t xml:space="preserve"> </w:t>
      </w:r>
      <w:r w:rsidRPr="00DB69CA">
        <w:rPr>
          <w:lang w:eastAsia="en-GB"/>
        </w:rPr>
        <w:t>links</w:t>
      </w:r>
      <w:r w:rsidR="00FD6965">
        <w:rPr>
          <w:lang w:eastAsia="en-GB"/>
        </w:rPr>
        <w:t xml:space="preserve"> as they will not have http in </w:t>
      </w:r>
      <w:r w:rsidR="002F2A45">
        <w:rPr>
          <w:lang w:eastAsia="en-GB"/>
        </w:rPr>
        <w:t>their</w:t>
      </w:r>
      <w:r w:rsidR="00FD6965">
        <w:rPr>
          <w:lang w:eastAsia="en-GB"/>
        </w:rPr>
        <w:t xml:space="preserve"> name</w:t>
      </w:r>
    </w:p>
    <w:p w14:paraId="73A4011C" w14:textId="5C9165BD" w:rsidR="00DB69CA" w:rsidRPr="00DB69CA" w:rsidRDefault="00DB69CA" w:rsidP="00DB69CA">
      <w:pPr>
        <w:pStyle w:val="CodeSnippet"/>
        <w:rPr>
          <w:lang w:eastAsia="en-GB"/>
        </w:rPr>
      </w:pPr>
      <w:r w:rsidRPr="00DB69CA">
        <w:rPr>
          <w:lang w:eastAsia="en-GB"/>
        </w:rPr>
        <w:t>                IF len(item) &gt; 1 OR "http" IN item: </w:t>
      </w:r>
    </w:p>
    <w:p w14:paraId="75CB7406" w14:textId="77777777" w:rsidR="00DB69CA" w:rsidRPr="00DB69CA" w:rsidRDefault="00DB69CA" w:rsidP="00DB69CA">
      <w:pPr>
        <w:pStyle w:val="CodeSnippet"/>
        <w:rPr>
          <w:lang w:eastAsia="en-GB"/>
        </w:rPr>
      </w:pPr>
      <w:r w:rsidRPr="00DB69CA">
        <w:rPr>
          <w:lang w:eastAsia="en-GB"/>
        </w:rPr>
        <w:t>                    IF "http" in item </w:t>
      </w:r>
    </w:p>
    <w:p w14:paraId="192EF6E7" w14:textId="77777777" w:rsidR="00DB69CA" w:rsidRPr="00DB69CA" w:rsidRDefault="00DB69CA" w:rsidP="00DB69CA">
      <w:pPr>
        <w:pStyle w:val="CodeSnippet"/>
        <w:rPr>
          <w:lang w:eastAsia="en-GB"/>
        </w:rPr>
      </w:pPr>
      <w:r w:rsidRPr="00DB69CA">
        <w:rPr>
          <w:lang w:eastAsia="en-GB"/>
        </w:rPr>
        <w:t>                        SET queryParameters = (originURL, item,)</w:t>
      </w:r>
    </w:p>
    <w:p w14:paraId="39C2C4F9" w14:textId="77777777" w:rsidR="00DB69CA" w:rsidRPr="00DB69CA" w:rsidRDefault="00DB69CA" w:rsidP="00DB69CA">
      <w:pPr>
        <w:pStyle w:val="CodeSnippet"/>
        <w:rPr>
          <w:lang w:eastAsia="en-GB"/>
        </w:rPr>
      </w:pPr>
      <w:r w:rsidRPr="00DB69CA">
        <w:rPr>
          <w:lang w:eastAsia="en-GB"/>
        </w:rPr>
        <w:t>                        EXECUTE query with parameter=queryParameters</w:t>
      </w:r>
    </w:p>
    <w:p w14:paraId="000B621F" w14:textId="083E2AB2" w:rsidR="00DB69CA" w:rsidRPr="00DB69CA" w:rsidRDefault="00DB69CA" w:rsidP="002F2A45">
      <w:pPr>
        <w:rPr>
          <w:lang w:eastAsia="en-GB"/>
        </w:rPr>
      </w:pPr>
      <w:r w:rsidRPr="00DB69CA">
        <w:rPr>
          <w:lang w:eastAsia="en-GB"/>
        </w:rPr>
        <w:t>if http is not in the item</w:t>
      </w:r>
      <w:r w:rsidR="00104313">
        <w:rPr>
          <w:lang w:eastAsia="en-GB"/>
        </w:rPr>
        <w:t>,</w:t>
      </w:r>
      <w:r w:rsidR="00104313" w:rsidRPr="00DB69CA">
        <w:rPr>
          <w:lang w:eastAsia="en-GB"/>
        </w:rPr>
        <w:t xml:space="preserve"> </w:t>
      </w:r>
      <w:r w:rsidR="00104313">
        <w:rPr>
          <w:lang w:eastAsia="en-GB"/>
        </w:rPr>
        <w:t xml:space="preserve">/ </w:t>
      </w:r>
      <w:r w:rsidRPr="00DB69CA">
        <w:rPr>
          <w:lang w:eastAsia="en-GB"/>
        </w:rPr>
        <w:t>is</w:t>
      </w:r>
      <w:r w:rsidR="00104313" w:rsidRPr="00DB69CA">
        <w:rPr>
          <w:lang w:eastAsia="en-GB"/>
        </w:rPr>
        <w:t xml:space="preserve"> </w:t>
      </w:r>
      <w:r w:rsidRPr="00DB69CA">
        <w:rPr>
          <w:lang w:eastAsia="en-GB"/>
        </w:rPr>
        <w:t>the first char we can assume that it is a relative link</w:t>
      </w:r>
    </w:p>
    <w:p w14:paraId="4FBFF4AF" w14:textId="71271469" w:rsidR="00DB69CA" w:rsidRDefault="00DB69CA" w:rsidP="00DB69CA">
      <w:pPr>
        <w:pStyle w:val="CodeSnippet"/>
        <w:rPr>
          <w:lang w:eastAsia="en-GB"/>
        </w:rPr>
      </w:pPr>
      <w:r w:rsidRPr="00DB69CA">
        <w:rPr>
          <w:lang w:eastAsia="en-GB"/>
        </w:rPr>
        <w:t>                    ELSE IF item[0] != '#' and item[0] == "/" </w:t>
      </w:r>
    </w:p>
    <w:p w14:paraId="03470646" w14:textId="6BF0483E" w:rsidR="00104313" w:rsidRPr="00DB69CA" w:rsidRDefault="007F7EA3" w:rsidP="00104313">
      <w:pPr>
        <w:rPr>
          <w:lang w:eastAsia="en-GB"/>
        </w:rPr>
      </w:pPr>
      <w:r>
        <w:rPr>
          <w:lang w:eastAsia="en-GB"/>
        </w:rPr>
        <w:t>A</w:t>
      </w:r>
      <w:r w:rsidR="00104313" w:rsidRPr="00DB69CA">
        <w:rPr>
          <w:lang w:eastAsia="en-GB"/>
        </w:rPr>
        <w:t>ppends the domain name to</w:t>
      </w:r>
      <w:r w:rsidR="006B434E">
        <w:rPr>
          <w:lang w:eastAsia="en-GB"/>
        </w:rPr>
        <w:t xml:space="preserve"> the</w:t>
      </w:r>
      <w:r w:rsidR="00104313" w:rsidRPr="00DB69CA">
        <w:rPr>
          <w:lang w:eastAsia="en-GB"/>
        </w:rPr>
        <w:t> relative paths</w:t>
      </w:r>
      <w:r w:rsidR="006B434E">
        <w:rPr>
          <w:lang w:eastAsia="en-GB"/>
        </w:rPr>
        <w:t xml:space="preserve"> to create a usable link.</w:t>
      </w:r>
    </w:p>
    <w:p w14:paraId="121ACAF9" w14:textId="02AAE530" w:rsidR="00DB69CA" w:rsidRPr="00DB69CA" w:rsidRDefault="00DB69CA" w:rsidP="00DB69CA">
      <w:pPr>
        <w:pStyle w:val="CodeSnippet"/>
        <w:rPr>
          <w:lang w:eastAsia="en-GB"/>
        </w:rPr>
      </w:pPr>
      <w:r w:rsidRPr="00DB69CA">
        <w:rPr>
          <w:lang w:eastAsia="en-GB"/>
        </w:rPr>
        <w:t>                        SET queryParameters = (originURL, domain+item,) </w:t>
      </w:r>
    </w:p>
    <w:p w14:paraId="28E97B10" w14:textId="013DA288" w:rsidR="00DB69CA" w:rsidRPr="00DB69CA" w:rsidRDefault="00DB69CA" w:rsidP="00A726CA">
      <w:pPr>
        <w:rPr>
          <w:lang w:eastAsia="en-GB"/>
        </w:rPr>
      </w:pPr>
      <w:r w:rsidRPr="00DB69CA">
        <w:rPr>
          <w:lang w:eastAsia="en-GB"/>
        </w:rPr>
        <w:t>executes the sql statement with the parameters place of </w:t>
      </w:r>
      <w:r w:rsidR="00A726CA" w:rsidRPr="00A726CA">
        <w:rPr>
          <w:rStyle w:val="CodeSnippetChar"/>
        </w:rPr>
        <w:t>parameter</w:t>
      </w:r>
      <w:r w:rsidRPr="00DB69CA">
        <w:rPr>
          <w:lang w:eastAsia="en-GB"/>
        </w:rPr>
        <w:t>. This method also</w:t>
      </w:r>
      <w:r w:rsidR="001E4718">
        <w:rPr>
          <w:lang w:eastAsia="en-GB"/>
        </w:rPr>
        <w:t xml:space="preserve"> </w:t>
      </w:r>
      <w:r w:rsidRPr="00DB69CA">
        <w:rPr>
          <w:lang w:eastAsia="en-GB"/>
        </w:rPr>
        <w:t>removes any </w:t>
      </w:r>
      <w:r w:rsidR="0031047A">
        <w:rPr>
          <w:lang w:eastAsia="en-GB"/>
        </w:rPr>
        <w:t>SQL</w:t>
      </w:r>
      <w:r w:rsidRPr="00DB69CA">
        <w:rPr>
          <w:lang w:eastAsia="en-GB"/>
        </w:rPr>
        <w:t> injection attempts</w:t>
      </w:r>
      <w:r w:rsidR="00EA1810">
        <w:rPr>
          <w:lang w:eastAsia="en-GB"/>
        </w:rPr>
        <w:t xml:space="preserve"> from the parameters being passed through.</w:t>
      </w:r>
    </w:p>
    <w:p w14:paraId="2022EF07" w14:textId="77777777" w:rsidR="00DB69CA" w:rsidRPr="00DB69CA" w:rsidRDefault="00DB69CA" w:rsidP="00DB69CA">
      <w:pPr>
        <w:pStyle w:val="CodeSnippet"/>
        <w:rPr>
          <w:lang w:eastAsia="en-GB"/>
        </w:rPr>
      </w:pPr>
      <w:r w:rsidRPr="00DB69CA">
        <w:rPr>
          <w:lang w:eastAsia="en-GB"/>
        </w:rPr>
        <w:t>                        EXECUTE query with parameter=queryParameters  </w:t>
      </w:r>
    </w:p>
    <w:p w14:paraId="7738ADB1" w14:textId="5131F515" w:rsidR="00DB69CA" w:rsidRDefault="00DB69CA" w:rsidP="00DB69CA">
      <w:pPr>
        <w:pStyle w:val="CodeSnippet"/>
        <w:rPr>
          <w:lang w:eastAsia="en-GB"/>
        </w:rPr>
      </w:pPr>
      <w:r w:rsidRPr="00DB69CA">
        <w:rPr>
          <w:lang w:eastAsia="en-GB"/>
        </w:rPr>
        <w:t>                    ELSE IF item != '#'</w:t>
      </w:r>
    </w:p>
    <w:p w14:paraId="3D026BD8" w14:textId="3D4239BA" w:rsidR="00920A1F" w:rsidRPr="00DB69CA" w:rsidRDefault="00920A1F" w:rsidP="00920A1F">
      <w:pPr>
        <w:rPr>
          <w:lang w:eastAsia="en-GB"/>
        </w:rPr>
      </w:pPr>
      <w:r w:rsidRPr="00DB69CA">
        <w:rPr>
          <w:lang w:eastAsia="en-GB"/>
        </w:rPr>
        <w:t>appends the domain name and a slash to relative paths that are using interactive link. Seems to be</w:t>
      </w:r>
      <w:r>
        <w:rPr>
          <w:lang w:eastAsia="en-GB"/>
        </w:rPr>
        <w:t xml:space="preserve"> </w:t>
      </w:r>
      <w:r w:rsidRPr="00DB69CA">
        <w:rPr>
          <w:lang w:eastAsia="en-GB"/>
        </w:rPr>
        <w:t>rare but some websites do have it</w:t>
      </w:r>
    </w:p>
    <w:p w14:paraId="0494014C" w14:textId="77777777" w:rsidR="00920A1F" w:rsidRPr="00DB69CA" w:rsidRDefault="00920A1F" w:rsidP="00DB69CA">
      <w:pPr>
        <w:pStyle w:val="CodeSnippet"/>
        <w:rPr>
          <w:lang w:eastAsia="en-GB"/>
        </w:rPr>
      </w:pPr>
    </w:p>
    <w:p w14:paraId="6EEE1FC9" w14:textId="437A9F07" w:rsidR="00920A1F" w:rsidRDefault="00DB69CA" w:rsidP="00DB69CA">
      <w:pPr>
        <w:pStyle w:val="CodeSnippet"/>
        <w:rPr>
          <w:lang w:eastAsia="en-GB"/>
        </w:rPr>
      </w:pPr>
      <w:r w:rsidRPr="00DB69CA">
        <w:rPr>
          <w:lang w:eastAsia="en-GB"/>
        </w:rPr>
        <w:t>                        SET queryParameters =(originURL, domain+'/'+item,) </w:t>
      </w:r>
    </w:p>
    <w:p w14:paraId="5970EE06" w14:textId="77777777" w:rsidR="00DB69CA" w:rsidRPr="00DB69CA" w:rsidRDefault="00DB69CA" w:rsidP="00DB69CA">
      <w:pPr>
        <w:pStyle w:val="CodeSnippet"/>
        <w:rPr>
          <w:lang w:eastAsia="en-GB"/>
        </w:rPr>
      </w:pPr>
      <w:r w:rsidRPr="00DB69CA">
        <w:rPr>
          <w:lang w:eastAsia="en-GB"/>
        </w:rPr>
        <w:t>                        EXECUTE query with parameter=queryParameters </w:t>
      </w:r>
    </w:p>
    <w:p w14:paraId="5C684A9F" w14:textId="77777777" w:rsidR="00DB69CA" w:rsidRPr="00DB69CA" w:rsidRDefault="00DB69CA" w:rsidP="00DB69CA">
      <w:pPr>
        <w:pStyle w:val="CodeSnippet"/>
        <w:rPr>
          <w:lang w:eastAsia="en-GB"/>
        </w:rPr>
      </w:pPr>
      <w:r w:rsidRPr="00DB69CA">
        <w:rPr>
          <w:lang w:eastAsia="en-GB"/>
        </w:rPr>
        <w:t>                    END IF</w:t>
      </w:r>
    </w:p>
    <w:p w14:paraId="2803ABED" w14:textId="77777777" w:rsidR="00DB69CA" w:rsidRPr="00DB69CA" w:rsidRDefault="00DB69CA" w:rsidP="00DB69CA">
      <w:pPr>
        <w:pStyle w:val="CodeSnippet"/>
        <w:rPr>
          <w:lang w:eastAsia="en-GB"/>
        </w:rPr>
      </w:pPr>
      <w:r w:rsidRPr="00DB69CA">
        <w:rPr>
          <w:lang w:eastAsia="en-GB"/>
        </w:rPr>
        <w:t>                END IF</w:t>
      </w:r>
    </w:p>
    <w:p w14:paraId="2FE767BC" w14:textId="77777777" w:rsidR="00DB69CA" w:rsidRPr="00DB69CA" w:rsidRDefault="00DB69CA" w:rsidP="00DB69CA">
      <w:pPr>
        <w:pStyle w:val="CodeSnippet"/>
        <w:rPr>
          <w:lang w:eastAsia="en-GB"/>
        </w:rPr>
      </w:pPr>
      <w:r w:rsidRPr="00DB69CA">
        <w:rPr>
          <w:lang w:eastAsia="en-GB"/>
        </w:rPr>
        <w:t>            END IF</w:t>
      </w:r>
    </w:p>
    <w:p w14:paraId="5B835975" w14:textId="77777777" w:rsidR="00DB69CA" w:rsidRPr="00DB69CA" w:rsidRDefault="00DB69CA" w:rsidP="00DB69CA">
      <w:pPr>
        <w:pStyle w:val="CodeSnippet"/>
        <w:rPr>
          <w:lang w:eastAsia="en-GB"/>
        </w:rPr>
      </w:pPr>
      <w:r w:rsidRPr="00DB69CA">
        <w:rPr>
          <w:lang w:eastAsia="en-GB"/>
        </w:rPr>
        <w:t>        END FOR</w:t>
      </w:r>
    </w:p>
    <w:p w14:paraId="33C182E8" w14:textId="64EABD10" w:rsidR="00DB69CA" w:rsidRPr="00DB69CA" w:rsidRDefault="00DB69CA" w:rsidP="00DB69CA">
      <w:pPr>
        <w:pStyle w:val="CodeSnippet"/>
        <w:rPr>
          <w:lang w:eastAsia="en-GB"/>
        </w:rPr>
      </w:pPr>
      <w:r w:rsidRPr="00DB69CA">
        <w:rPr>
          <w:lang w:eastAsia="en-GB"/>
        </w:rPr>
        <w:t>    END FOR</w:t>
      </w:r>
    </w:p>
    <w:p w14:paraId="21C7C936" w14:textId="77777777" w:rsidR="00DB69CA" w:rsidRPr="00DB69CA" w:rsidRDefault="00DB69CA" w:rsidP="00DB69CA">
      <w:pPr>
        <w:pStyle w:val="CodeSnippet"/>
        <w:rPr>
          <w:lang w:eastAsia="en-GB"/>
        </w:rPr>
      </w:pPr>
      <w:r w:rsidRPr="00DB69CA">
        <w:rPr>
          <w:lang w:eastAsia="en-GB"/>
        </w:rPr>
        <w:t>    CLOSE DATABASE CONNECTION</w:t>
      </w:r>
    </w:p>
    <w:p w14:paraId="152BF692" w14:textId="6C43987F" w:rsidR="000E05F2" w:rsidRDefault="00DB69CA" w:rsidP="00920A1F">
      <w:pPr>
        <w:pStyle w:val="CodeSnippet"/>
        <w:rPr>
          <w:lang w:eastAsia="en-GB"/>
        </w:rPr>
      </w:pPr>
      <w:r w:rsidRPr="00DB69CA">
        <w:rPr>
          <w:lang w:eastAsia="en-GB"/>
        </w:rPr>
        <w:t>END PROCEDURE</w:t>
      </w:r>
    </w:p>
    <w:p w14:paraId="42E0B1C7" w14:textId="0E66FE76" w:rsidR="00920A28" w:rsidRPr="00682ED6" w:rsidRDefault="00920A28" w:rsidP="000E05F2">
      <w:pPr>
        <w:rPr>
          <w:lang w:eastAsia="en-GB"/>
        </w:rPr>
      </w:pPr>
    </w:p>
    <w:p w14:paraId="343F1C28" w14:textId="1BC6EA5B" w:rsidR="00C56587" w:rsidRDefault="004E309D" w:rsidP="00C56587">
      <w:pPr>
        <w:pStyle w:val="Heading2"/>
      </w:pPr>
      <w:bookmarkStart w:id="22" w:name="_Toc32348531"/>
      <w:r>
        <w:t>Design of integration</w:t>
      </w:r>
      <w:bookmarkEnd w:id="22"/>
    </w:p>
    <w:p w14:paraId="6D76069B" w14:textId="2264BD87" w:rsidR="008B5E94" w:rsidRPr="008B5E94" w:rsidRDefault="004E309D" w:rsidP="000A1AA5">
      <w:pPr>
        <w:pStyle w:val="Heading3"/>
      </w:pPr>
      <w:bookmarkStart w:id="23" w:name="_Toc32348532"/>
      <w:r>
        <w:t>Data Dictionary</w:t>
      </w:r>
      <w:bookmarkEnd w:id="23"/>
    </w:p>
    <w:p w14:paraId="772460B0" w14:textId="2F8FC16A" w:rsidR="00D51EC6" w:rsidRDefault="008B5E94" w:rsidP="00197AA2">
      <w:r>
        <w:t>*domain name* (this will be changed by the program)</w:t>
      </w:r>
      <w:r w:rsidR="000B44D7">
        <w:tab/>
      </w:r>
    </w:p>
    <w:tbl>
      <w:tblPr>
        <w:tblStyle w:val="TableGrid"/>
        <w:tblW w:w="9239" w:type="dxa"/>
        <w:tblLook w:val="04A0" w:firstRow="1" w:lastRow="0" w:firstColumn="1" w:lastColumn="0" w:noHBand="0" w:noVBand="1"/>
      </w:tblPr>
      <w:tblGrid>
        <w:gridCol w:w="1567"/>
        <w:gridCol w:w="1391"/>
        <w:gridCol w:w="1504"/>
        <w:gridCol w:w="1325"/>
        <w:gridCol w:w="1719"/>
        <w:gridCol w:w="1733"/>
      </w:tblGrid>
      <w:tr w:rsidR="006A593B" w14:paraId="152C216B" w14:textId="5FBB0D88" w:rsidTr="00AE05A2">
        <w:tc>
          <w:tcPr>
            <w:tcW w:w="1567" w:type="dxa"/>
          </w:tcPr>
          <w:p w14:paraId="59E4B215" w14:textId="4721CC90" w:rsidR="006A593B" w:rsidRDefault="006A593B" w:rsidP="00197AA2">
            <w:r>
              <w:t>Name</w:t>
            </w:r>
          </w:p>
        </w:tc>
        <w:tc>
          <w:tcPr>
            <w:tcW w:w="1391" w:type="dxa"/>
          </w:tcPr>
          <w:p w14:paraId="50EA833A" w14:textId="2D8FFF37" w:rsidR="006A593B" w:rsidRDefault="006A593B" w:rsidP="00197AA2">
            <w:r>
              <w:t>Key</w:t>
            </w:r>
          </w:p>
        </w:tc>
        <w:tc>
          <w:tcPr>
            <w:tcW w:w="1504" w:type="dxa"/>
          </w:tcPr>
          <w:p w14:paraId="3590BBC0" w14:textId="7E7B07E3" w:rsidR="006A593B" w:rsidRDefault="006A593B" w:rsidP="00197AA2">
            <w:r>
              <w:t>Data Type</w:t>
            </w:r>
          </w:p>
        </w:tc>
        <w:tc>
          <w:tcPr>
            <w:tcW w:w="1325" w:type="dxa"/>
          </w:tcPr>
          <w:p w14:paraId="4CFA07C4" w14:textId="463790D3" w:rsidR="006A593B" w:rsidRDefault="006A593B" w:rsidP="00197AA2">
            <w:r>
              <w:t>Size</w:t>
            </w:r>
          </w:p>
        </w:tc>
        <w:tc>
          <w:tcPr>
            <w:tcW w:w="1719" w:type="dxa"/>
          </w:tcPr>
          <w:p w14:paraId="0C7F92B7" w14:textId="3C167088" w:rsidR="006A593B" w:rsidRDefault="00AE05A2" w:rsidP="00197AA2">
            <w:r>
              <w:t>R</w:t>
            </w:r>
            <w:r w:rsidR="006A593B">
              <w:t>equired</w:t>
            </w:r>
          </w:p>
        </w:tc>
        <w:tc>
          <w:tcPr>
            <w:tcW w:w="1733" w:type="dxa"/>
          </w:tcPr>
          <w:p w14:paraId="2603137E" w14:textId="24E74A4C" w:rsidR="006A593B" w:rsidRDefault="009B5BAB" w:rsidP="00197AA2">
            <w:r>
              <w:t>V</w:t>
            </w:r>
            <w:r w:rsidR="006A593B">
              <w:t>alidation</w:t>
            </w:r>
          </w:p>
        </w:tc>
      </w:tr>
      <w:tr w:rsidR="00AE05A2" w14:paraId="31283A2D" w14:textId="77777777" w:rsidTr="00AE05A2">
        <w:tc>
          <w:tcPr>
            <w:tcW w:w="1567" w:type="dxa"/>
          </w:tcPr>
          <w:p w14:paraId="0482BE47" w14:textId="2850CC30" w:rsidR="00AE05A2" w:rsidRDefault="00AE05A2" w:rsidP="00197AA2">
            <w:r>
              <w:t>AutoID</w:t>
            </w:r>
          </w:p>
        </w:tc>
        <w:tc>
          <w:tcPr>
            <w:tcW w:w="1391" w:type="dxa"/>
          </w:tcPr>
          <w:p w14:paraId="26CA5507" w14:textId="6C4FE8FF" w:rsidR="00AE05A2" w:rsidRDefault="00AE05A2" w:rsidP="00197AA2">
            <w:r>
              <w:t>PK</w:t>
            </w:r>
          </w:p>
        </w:tc>
        <w:tc>
          <w:tcPr>
            <w:tcW w:w="1504" w:type="dxa"/>
          </w:tcPr>
          <w:p w14:paraId="3B2CBFF7" w14:textId="50DF6453" w:rsidR="00AE05A2" w:rsidRDefault="00AE05A2" w:rsidP="00197AA2">
            <w:r>
              <w:t>Integer</w:t>
            </w:r>
          </w:p>
        </w:tc>
        <w:tc>
          <w:tcPr>
            <w:tcW w:w="1325" w:type="dxa"/>
          </w:tcPr>
          <w:p w14:paraId="3ECD3914" w14:textId="6093A1F6" w:rsidR="00AE05A2" w:rsidRDefault="00AE05A2" w:rsidP="00197AA2"/>
        </w:tc>
        <w:tc>
          <w:tcPr>
            <w:tcW w:w="1719" w:type="dxa"/>
          </w:tcPr>
          <w:p w14:paraId="62137FA4" w14:textId="1AB942E5" w:rsidR="00AE05A2" w:rsidRDefault="00AE05A2" w:rsidP="00197AA2">
            <w:r>
              <w:t>Y</w:t>
            </w:r>
          </w:p>
        </w:tc>
        <w:tc>
          <w:tcPr>
            <w:tcW w:w="1733" w:type="dxa"/>
          </w:tcPr>
          <w:p w14:paraId="2114AC71" w14:textId="1D9E274F" w:rsidR="00AE05A2" w:rsidRDefault="00AE05A2" w:rsidP="00197AA2">
            <w:r>
              <w:t>Auto Increment</w:t>
            </w:r>
          </w:p>
        </w:tc>
      </w:tr>
      <w:tr w:rsidR="00AE05A2" w14:paraId="74167D24" w14:textId="77777777" w:rsidTr="00AE05A2">
        <w:tc>
          <w:tcPr>
            <w:tcW w:w="1567" w:type="dxa"/>
          </w:tcPr>
          <w:p w14:paraId="650046D7" w14:textId="22C6D5FA" w:rsidR="00AE05A2" w:rsidRDefault="00AE05A2" w:rsidP="00197AA2">
            <w:r>
              <w:t>OriginURL</w:t>
            </w:r>
          </w:p>
        </w:tc>
        <w:tc>
          <w:tcPr>
            <w:tcW w:w="1391" w:type="dxa"/>
          </w:tcPr>
          <w:p w14:paraId="56AAA09D" w14:textId="77777777" w:rsidR="00AE05A2" w:rsidRDefault="00AE05A2" w:rsidP="00197AA2"/>
        </w:tc>
        <w:tc>
          <w:tcPr>
            <w:tcW w:w="1504" w:type="dxa"/>
          </w:tcPr>
          <w:p w14:paraId="6AE08033" w14:textId="1191861A" w:rsidR="00AE05A2" w:rsidRDefault="00AE05A2" w:rsidP="00197AA2">
            <w:r>
              <w:t>varchar</w:t>
            </w:r>
          </w:p>
        </w:tc>
        <w:tc>
          <w:tcPr>
            <w:tcW w:w="1325" w:type="dxa"/>
          </w:tcPr>
          <w:p w14:paraId="41A30436" w14:textId="6D6ECC36" w:rsidR="00AE05A2" w:rsidRDefault="00F3123B" w:rsidP="00197AA2">
            <w:r>
              <w:t>300</w:t>
            </w:r>
          </w:p>
        </w:tc>
        <w:tc>
          <w:tcPr>
            <w:tcW w:w="1719" w:type="dxa"/>
          </w:tcPr>
          <w:p w14:paraId="25E563CF" w14:textId="50480D94" w:rsidR="00AE05A2" w:rsidRDefault="00AE05A2" w:rsidP="00197AA2">
            <w:r>
              <w:t>Y</w:t>
            </w:r>
          </w:p>
        </w:tc>
        <w:tc>
          <w:tcPr>
            <w:tcW w:w="1733" w:type="dxa"/>
          </w:tcPr>
          <w:p w14:paraId="6C32CE05" w14:textId="77777777" w:rsidR="00AE05A2" w:rsidRDefault="00AE05A2" w:rsidP="00197AA2"/>
        </w:tc>
      </w:tr>
      <w:tr w:rsidR="00AE05A2" w14:paraId="16D8166C" w14:textId="77777777" w:rsidTr="00AE05A2">
        <w:tc>
          <w:tcPr>
            <w:tcW w:w="1567" w:type="dxa"/>
          </w:tcPr>
          <w:p w14:paraId="6AEB6C9E" w14:textId="12064BE5" w:rsidR="00AE05A2" w:rsidRDefault="00F3123B" w:rsidP="00197AA2">
            <w:r>
              <w:t>Hyperlink</w:t>
            </w:r>
          </w:p>
        </w:tc>
        <w:tc>
          <w:tcPr>
            <w:tcW w:w="1391" w:type="dxa"/>
          </w:tcPr>
          <w:p w14:paraId="64B2E747" w14:textId="77777777" w:rsidR="00AE05A2" w:rsidRDefault="00AE05A2" w:rsidP="00197AA2"/>
        </w:tc>
        <w:tc>
          <w:tcPr>
            <w:tcW w:w="1504" w:type="dxa"/>
          </w:tcPr>
          <w:p w14:paraId="3E5F6EA0" w14:textId="63A4F312" w:rsidR="00AE05A2" w:rsidRDefault="00F3123B" w:rsidP="00197AA2">
            <w:r>
              <w:t>varchar</w:t>
            </w:r>
          </w:p>
        </w:tc>
        <w:tc>
          <w:tcPr>
            <w:tcW w:w="1325" w:type="dxa"/>
          </w:tcPr>
          <w:p w14:paraId="6E23D62D" w14:textId="2D6EEBC6" w:rsidR="00AE05A2" w:rsidRDefault="00F3123B" w:rsidP="00197AA2">
            <w:r>
              <w:t>300</w:t>
            </w:r>
          </w:p>
        </w:tc>
        <w:tc>
          <w:tcPr>
            <w:tcW w:w="1719" w:type="dxa"/>
          </w:tcPr>
          <w:p w14:paraId="6FDC6552" w14:textId="436CC47B" w:rsidR="00AE05A2" w:rsidRDefault="00810483" w:rsidP="00197AA2">
            <w:r>
              <w:t>Y</w:t>
            </w:r>
          </w:p>
        </w:tc>
        <w:tc>
          <w:tcPr>
            <w:tcW w:w="1733" w:type="dxa"/>
          </w:tcPr>
          <w:p w14:paraId="7527E70F" w14:textId="77777777" w:rsidR="00AE05A2" w:rsidRDefault="00AE05A2" w:rsidP="00197AA2"/>
        </w:tc>
      </w:tr>
    </w:tbl>
    <w:p w14:paraId="23B50B20" w14:textId="13466C66" w:rsidR="004E3B9B" w:rsidRDefault="004E3B9B" w:rsidP="00197AA2"/>
    <w:p w14:paraId="26FC1304" w14:textId="7F128D93" w:rsidR="0047593F" w:rsidRDefault="0047593F" w:rsidP="0047593F">
      <w:pPr>
        <w:pStyle w:val="Heading3"/>
      </w:pPr>
      <w:bookmarkStart w:id="24" w:name="_Toc32348533"/>
      <w:r>
        <w:t>Query design</w:t>
      </w:r>
      <w:bookmarkEnd w:id="24"/>
    </w:p>
    <w:p w14:paraId="1AC5D81A" w14:textId="13AFA420" w:rsidR="00491806" w:rsidRPr="00491806" w:rsidRDefault="00491806" w:rsidP="00491806">
      <w:r>
        <w:t xml:space="preserve">%s makes these values parameters that can be </w:t>
      </w:r>
      <w:r w:rsidR="001C52F8">
        <w:t>treated as variables</w:t>
      </w:r>
    </w:p>
    <w:p w14:paraId="744D71CA" w14:textId="2F670AC3" w:rsidR="004E3B9B" w:rsidRDefault="00B50317" w:rsidP="0037505F">
      <w:pPr>
        <w:pStyle w:val="Heading4"/>
      </w:pPr>
      <w:r>
        <w:t xml:space="preserve">To create </w:t>
      </w:r>
      <w:r w:rsidR="0047593F">
        <w:t>database</w:t>
      </w:r>
      <w:r>
        <w:t xml:space="preserve"> </w:t>
      </w:r>
    </w:p>
    <w:p w14:paraId="27414696" w14:textId="2F47F02C" w:rsidR="0047593F" w:rsidRDefault="00355CF9">
      <w:pPr>
        <w:pStyle w:val="CodeSnippet"/>
      </w:pPr>
      <w:r>
        <w:t>Create database Websites;</w:t>
      </w:r>
    </w:p>
    <w:p w14:paraId="75D5936F" w14:textId="19611A04" w:rsidR="00355CF9" w:rsidRDefault="00355CF9" w:rsidP="0037505F">
      <w:pPr>
        <w:pStyle w:val="Heading4"/>
      </w:pPr>
      <w:r>
        <w:t>If a table does not exist for the domain</w:t>
      </w:r>
    </w:p>
    <w:p w14:paraId="367A5A10" w14:textId="4C8E7CAD" w:rsidR="00355CF9" w:rsidRDefault="00355CF9">
      <w:pPr>
        <w:pStyle w:val="CodeSnippet"/>
      </w:pPr>
      <w:r>
        <w:t xml:space="preserve">CREATE TABLE </w:t>
      </w:r>
      <w:r w:rsidR="007F58F5">
        <w:t>%s (</w:t>
      </w:r>
    </w:p>
    <w:p w14:paraId="1151E9EB" w14:textId="5BEE174C" w:rsidR="007F58F5" w:rsidRDefault="007F58F5">
      <w:pPr>
        <w:pStyle w:val="CodeSnippet"/>
      </w:pPr>
      <w:r>
        <w:t>AutoID INT NOT NULL AUTO_INCREMENT PRIMARY KEY,</w:t>
      </w:r>
    </w:p>
    <w:p w14:paraId="5800B7FE" w14:textId="40AD4850" w:rsidR="007F58F5" w:rsidRDefault="007F58F5">
      <w:pPr>
        <w:pStyle w:val="CodeSnippet"/>
      </w:pPr>
      <w:r>
        <w:t>OriginURL VARCHAR(300) NOT NULL,</w:t>
      </w:r>
    </w:p>
    <w:p w14:paraId="52BC0485" w14:textId="05D795AC" w:rsidR="007F58F5" w:rsidRDefault="007F58F5">
      <w:pPr>
        <w:pStyle w:val="CodeSnippet"/>
      </w:pPr>
      <w:r>
        <w:t>Hyperlink VARCHAR(300) NOT NULL);</w:t>
      </w:r>
    </w:p>
    <w:p w14:paraId="218E2F6D" w14:textId="08843D7B" w:rsidR="004C4130" w:rsidRDefault="004C4130" w:rsidP="0037505F">
      <w:pPr>
        <w:pStyle w:val="Heading4"/>
      </w:pPr>
      <w:r>
        <w:t>If the table does exist and to delete table in general:</w:t>
      </w:r>
    </w:p>
    <w:p w14:paraId="10481492" w14:textId="6DF03136" w:rsidR="004C4130" w:rsidRDefault="004C4130">
      <w:pPr>
        <w:pStyle w:val="CodeSnippet"/>
      </w:pPr>
      <w:r>
        <w:t>DROP TABLE %s;</w:t>
      </w:r>
    </w:p>
    <w:p w14:paraId="1081C339" w14:textId="4ED39D88" w:rsidR="00D43A9F" w:rsidRDefault="00D43A9F" w:rsidP="00D43A9F">
      <w:pPr>
        <w:pStyle w:val="Heading4"/>
      </w:pPr>
      <w:r>
        <w:t>Inserting into tables</w:t>
      </w:r>
    </w:p>
    <w:p w14:paraId="2D982F24" w14:textId="22757E7A" w:rsidR="007F58F5" w:rsidRDefault="00E02E11" w:rsidP="00AC50FB">
      <w:r>
        <w:t xml:space="preserve">The original idea: </w:t>
      </w:r>
      <w:r w:rsidR="007D60F0">
        <w:t xml:space="preserve">To insert values into table with </w:t>
      </w:r>
      <w:r w:rsidR="003326EB">
        <w:t>a specified domain name.</w:t>
      </w:r>
    </w:p>
    <w:p w14:paraId="3A3A6F41" w14:textId="7C094560" w:rsidR="00F26ADE" w:rsidRDefault="00F26ADE">
      <w:pPr>
        <w:pStyle w:val="CodeSnippet"/>
      </w:pPr>
      <w:r>
        <w:t xml:space="preserve">INSERT INTO %s </w:t>
      </w:r>
      <w:r w:rsidRPr="00F26ADE">
        <w:t>(</w:t>
      </w:r>
      <w:r>
        <w:t>OriginURL</w:t>
      </w:r>
      <w:r w:rsidRPr="00F26ADE">
        <w:t xml:space="preserve">, </w:t>
      </w:r>
      <w:r>
        <w:t>Hyperlink</w:t>
      </w:r>
      <w:r w:rsidRPr="00F26ADE">
        <w:t>) VALUES (%s, %s)</w:t>
      </w:r>
      <w:r w:rsidR="000C7136">
        <w:t>;</w:t>
      </w:r>
    </w:p>
    <w:p w14:paraId="113148D3" w14:textId="2AC37FD3" w:rsidR="0037505F" w:rsidRDefault="00E02E11" w:rsidP="00197AA2">
      <w:r>
        <w:t xml:space="preserve">However due to limitations of </w:t>
      </w:r>
      <w:r w:rsidR="005C559A">
        <w:t>MySQL</w:t>
      </w:r>
      <w:r>
        <w:t xml:space="preserve"> and the way it sanitises input made it impossible to pass a parameter into the table name without breaking the values to be inserted, while sanitising the values broke the table name. So now the way it is done:</w:t>
      </w:r>
    </w:p>
    <w:p w14:paraId="1800CBB9" w14:textId="111B0A3A" w:rsidR="00E02E11" w:rsidRPr="0037505F" w:rsidRDefault="007466C8" w:rsidP="0037505F">
      <w:r>
        <w:t>First,</w:t>
      </w:r>
      <w:r w:rsidR="0037505F">
        <w:t xml:space="preserve"> we </w:t>
      </w:r>
      <w:r w:rsidR="00E02E11">
        <w:t xml:space="preserve">Store </w:t>
      </w:r>
      <w:r w:rsidR="005C559A">
        <w:t xml:space="preserve">SQL </w:t>
      </w:r>
      <w:r w:rsidR="00E02E11">
        <w:t>as string</w:t>
      </w:r>
    </w:p>
    <w:p w14:paraId="08D82EF0" w14:textId="77777777" w:rsidR="00CC29CB" w:rsidRPr="00CC29CB" w:rsidRDefault="00CC29CB" w:rsidP="00CC29CB">
      <w:pPr>
        <w:pStyle w:val="CodeSnippet"/>
      </w:pPr>
      <w:r w:rsidRPr="00CC29CB">
        <w:t>"INSERT INTO `"+ domain + "` VALUES (NULL, %s, %s);"</w:t>
      </w:r>
    </w:p>
    <w:p w14:paraId="684FB997" w14:textId="24208DB3" w:rsidR="000946E9" w:rsidRDefault="000946E9" w:rsidP="00197AA2">
      <w:r>
        <w:t xml:space="preserve">We concatenate table name into the query. While this does pose a threat of </w:t>
      </w:r>
      <w:r w:rsidR="007466C8">
        <w:t>SQL</w:t>
      </w:r>
      <w:r>
        <w:t xml:space="preserve"> injection, the user already has almost full control over the database already.</w:t>
      </w:r>
      <w:r w:rsidR="00CC29CB">
        <w:t xml:space="preserve"> I have not been able to find a way to </w:t>
      </w:r>
      <w:r w:rsidR="00AA59FF">
        <w:t xml:space="preserve">sanitise this input without making it impossible to successfully store full domain names, as some contain characters that will be removed by the sanitising system provided with </w:t>
      </w:r>
      <w:r w:rsidR="007466C8">
        <w:t>MySQL</w:t>
      </w:r>
      <w:r w:rsidR="00AA59FF">
        <w:t xml:space="preserve">. </w:t>
      </w:r>
    </w:p>
    <w:p w14:paraId="75CDE2D6" w14:textId="7E7BA401" w:rsidR="00E02E11" w:rsidRDefault="00E02E11" w:rsidP="00197AA2">
      <w:r>
        <w:t xml:space="preserve">Then we execute the </w:t>
      </w:r>
      <w:r w:rsidR="002854CA">
        <w:t>SQL</w:t>
      </w:r>
      <w:r>
        <w:t xml:space="preserve"> and pass the parameters in.</w:t>
      </w:r>
    </w:p>
    <w:p w14:paraId="244286F6" w14:textId="5F3E5849" w:rsidR="00491806" w:rsidRDefault="00491806" w:rsidP="0037505F">
      <w:pPr>
        <w:pStyle w:val="Heading4"/>
      </w:pPr>
      <w:r>
        <w:t xml:space="preserve">To retrieve values from the table </w:t>
      </w:r>
    </w:p>
    <w:p w14:paraId="07C948AB" w14:textId="183AEA29" w:rsidR="004C7A70" w:rsidRDefault="00491806" w:rsidP="00036760">
      <w:pPr>
        <w:pStyle w:val="CodeSnippet"/>
      </w:pPr>
      <w:r>
        <w:t>Select OriginalURL, Hyperlink FROM %s;</w:t>
      </w:r>
    </w:p>
    <w:p w14:paraId="0FAECEAD" w14:textId="3C7E9A12" w:rsidR="00817FC8" w:rsidRDefault="004C7A70" w:rsidP="0037505F">
      <w:pPr>
        <w:pStyle w:val="Heading4"/>
      </w:pPr>
      <w:r>
        <w:t>Dro</w:t>
      </w:r>
      <w:r w:rsidR="00394DA3">
        <w:t>p</w:t>
      </w:r>
      <w:r>
        <w:t>ping all tables</w:t>
      </w:r>
    </w:p>
    <w:p w14:paraId="433894F9" w14:textId="424C4DA5" w:rsidR="004C7A70" w:rsidRDefault="004C7A70" w:rsidP="004C7A70">
      <w:pPr>
        <w:pStyle w:val="CodeSnippet"/>
      </w:pPr>
      <w:r>
        <w:t>SHOW TABLES;</w:t>
      </w:r>
    </w:p>
    <w:p w14:paraId="044B9D58" w14:textId="6EAAF799" w:rsidR="004C7A70" w:rsidRDefault="004C7A70" w:rsidP="004C7A70">
      <w:pPr>
        <w:rPr>
          <w:rStyle w:val="CodeSnippetChar"/>
        </w:rPr>
      </w:pPr>
      <w:r>
        <w:t xml:space="preserve">Then </w:t>
      </w:r>
      <w:r w:rsidR="009A23F7">
        <w:t xml:space="preserve">we loop through all the results inserting the table names that have been returned as </w:t>
      </w:r>
      <w:r w:rsidR="0027656A" w:rsidRPr="0037505F">
        <w:rPr>
          <w:rStyle w:val="CodeSnippetChar"/>
        </w:rPr>
        <w:t>%s</w:t>
      </w:r>
    </w:p>
    <w:p w14:paraId="6EF5E6C8" w14:textId="60EB149E" w:rsidR="009A23F7" w:rsidRDefault="009A23F7" w:rsidP="009A23F7">
      <w:pPr>
        <w:pStyle w:val="CodeSnippet"/>
      </w:pPr>
      <w:r>
        <w:t>DROP TABLE</w:t>
      </w:r>
      <w:r w:rsidR="0027656A">
        <w:t xml:space="preserve"> %s</w:t>
      </w:r>
      <w:r>
        <w:t>;</w:t>
      </w:r>
    </w:p>
    <w:p w14:paraId="0F49A509" w14:textId="77777777" w:rsidR="009A23F7" w:rsidRPr="00197AA2" w:rsidRDefault="009A23F7"/>
    <w:p w14:paraId="47FD3AE9" w14:textId="77777777" w:rsidR="00D6363D" w:rsidRDefault="00D6363D" w:rsidP="00D6363D"/>
    <w:p w14:paraId="31DEAC32" w14:textId="77777777" w:rsidR="006046BF" w:rsidRDefault="006046BF" w:rsidP="00D6363D">
      <w:pPr>
        <w:sectPr w:rsidR="006046BF" w:rsidSect="00A83C22">
          <w:pgSz w:w="11906" w:h="16838"/>
          <w:pgMar w:top="1440" w:right="1440" w:bottom="1440" w:left="1440" w:header="708" w:footer="708" w:gutter="0"/>
          <w:cols w:space="708"/>
          <w:docGrid w:linePitch="360"/>
        </w:sectPr>
      </w:pPr>
    </w:p>
    <w:p w14:paraId="6B12BD27" w14:textId="77777777" w:rsidR="006046BF" w:rsidRDefault="006046BF" w:rsidP="006046BF">
      <w:pPr>
        <w:pStyle w:val="Heading1"/>
      </w:pPr>
      <w:r>
        <w:t>Implementation</w:t>
      </w:r>
    </w:p>
    <w:p w14:paraId="64FF52EE" w14:textId="77777777" w:rsidR="00143AFD" w:rsidRDefault="00143AFD" w:rsidP="006046BF"/>
    <w:p w14:paraId="36A82988" w14:textId="77777777" w:rsidR="00143AFD" w:rsidRDefault="00143AFD" w:rsidP="00143AFD">
      <w:pPr>
        <w:pStyle w:val="Heading2"/>
      </w:pPr>
      <w:r>
        <w:t>Research</w:t>
      </w:r>
    </w:p>
    <w:p w14:paraId="15DAD6BC" w14:textId="2294741F" w:rsidR="00D91212" w:rsidRDefault="00143AFD" w:rsidP="00D91212">
      <w:pPr>
        <w:jc w:val="both"/>
      </w:pPr>
      <w:r>
        <w:t>When I set myself this project, I wanted to expand on my knowledge of how web scraping systems functioned, and how to implement a system that could get information from websites</w:t>
      </w:r>
      <w:r w:rsidR="00D91212">
        <w:t xml:space="preserve"> using python. I was also interested in how pathfinding algorithms worked, especially after seeing mentions of them in books such as Mathew Lane’s Power up, a book explaining the mathematics behind video games.</w:t>
      </w:r>
    </w:p>
    <w:p w14:paraId="34378CFF" w14:textId="3EE54355" w:rsidR="00D629C5" w:rsidRDefault="00D629C5" w:rsidP="00D91212">
      <w:pPr>
        <w:jc w:val="both"/>
      </w:pPr>
      <w:r>
        <w:t xml:space="preserve">For </w:t>
      </w:r>
      <w:r w:rsidR="00803E60">
        <w:t>web scraping</w:t>
      </w:r>
      <w:r>
        <w:t xml:space="preserve"> I ended up researching a module called scrapy. I originally intended to use</w:t>
      </w:r>
      <w:r w:rsidR="003209C9">
        <w:t xml:space="preserve"> beautiful soup,</w:t>
      </w:r>
      <w:r>
        <w:t xml:space="preserve"> due to </w:t>
      </w:r>
      <w:r w:rsidR="00422FF6">
        <w:t>experience</w:t>
      </w:r>
      <w:r>
        <w:t xml:space="preserve">, but I then realised that its scraping mechanism </w:t>
      </w:r>
      <w:r w:rsidR="003209C9">
        <w:t>could end up</w:t>
      </w:r>
      <w:r>
        <w:t xml:space="preserve"> </w:t>
      </w:r>
      <w:r w:rsidR="003209C9">
        <w:t>aggressive and</w:t>
      </w:r>
      <w:r>
        <w:t xml:space="preserve"> wasn’t suitable due to the large volume of pings it produced</w:t>
      </w:r>
      <w:r w:rsidR="003209C9">
        <w:t xml:space="preserve">. Beautiful soup would also result in a lot of work needing to be </w:t>
      </w:r>
      <w:r w:rsidR="00422FF6">
        <w:t>done and</w:t>
      </w:r>
      <w:r w:rsidR="003209C9">
        <w:t xml:space="preserve"> wasn’t realistic in the timeframe that was set (see constraints). </w:t>
      </w:r>
      <w:r w:rsidR="00422FF6">
        <w:t>Thus,</w:t>
      </w:r>
      <w:r w:rsidR="00986640">
        <w:t xml:space="preserve"> I decided to research and implement a scraper through scrapy.</w:t>
      </w:r>
      <w:r w:rsidR="00BB5A90">
        <w:t xml:space="preserve"> I used the documentation, together with the beginner tutorials</w:t>
      </w:r>
      <w:r w:rsidR="00C968AE">
        <w:t xml:space="preserve"> on the same website</w:t>
      </w:r>
      <w:r w:rsidR="00BB5A90">
        <w:t xml:space="preserve"> to learn the basics, as well as messing around on websites specifically made for scraping</w:t>
      </w:r>
      <w:r w:rsidR="00C32DAD">
        <w:t xml:space="preserve">. I found websites to scrape on this thread: </w:t>
      </w:r>
      <w:hyperlink r:id="rId23" w:history="1">
        <w:r w:rsidR="00C32DAD">
          <w:rPr>
            <w:rStyle w:val="Hyperlink"/>
          </w:rPr>
          <w:t>https://www.reddit.com/r/scrapinghub/comments/5p6gpz/web_sites_for_scraping_practice/</w:t>
        </w:r>
      </w:hyperlink>
      <w:r w:rsidR="00C85124">
        <w:t xml:space="preserve"> </w:t>
      </w:r>
      <w:r w:rsidR="00C32DAD">
        <w:t xml:space="preserve">and used </w:t>
      </w:r>
      <w:hyperlink r:id="rId24" w:history="1">
        <w:r w:rsidR="00C32DAD">
          <w:rPr>
            <w:rStyle w:val="Hyperlink"/>
          </w:rPr>
          <w:t>http://books.toscrape.com/</w:t>
        </w:r>
      </w:hyperlink>
      <w:r w:rsidR="00C32DAD">
        <w:t xml:space="preserve"> most of all.</w:t>
      </w:r>
      <w:r w:rsidR="00C85124">
        <w:t xml:space="preserve"> This is where I discovered the need to check for domains, anchor links and other similar quirks.</w:t>
      </w:r>
      <w:r w:rsidR="00422FF6">
        <w:t xml:space="preserve"> My research of what characters were possible in domains and urls (so I could find how to sanitise input into the database) led me on to reading about </w:t>
      </w:r>
      <w:r w:rsidR="00B84A1C">
        <w:t>the generic syntax of URLs (</w:t>
      </w:r>
      <w:hyperlink r:id="rId25" w:history="1">
        <w:r w:rsidR="00B84A1C">
          <w:rPr>
            <w:rStyle w:val="Hyperlink"/>
          </w:rPr>
          <w:t>https://tools.ietf.org/html/rfc3986</w:t>
        </w:r>
      </w:hyperlink>
      <w:r w:rsidR="00B84A1C">
        <w:t xml:space="preserve"> and </w:t>
      </w:r>
      <w:hyperlink r:id="rId26" w:history="1">
        <w:r w:rsidR="00B84A1C">
          <w:rPr>
            <w:rStyle w:val="Hyperlink"/>
          </w:rPr>
          <w:t>https://www.ietf.org/rfc/rfc1738.txt</w:t>
        </w:r>
      </w:hyperlink>
      <w:r w:rsidR="00B84A1C">
        <w:t>)</w:t>
      </w:r>
      <w:r w:rsidR="00C37FDE">
        <w:t>.</w:t>
      </w:r>
    </w:p>
    <w:p w14:paraId="7C54E2DA" w14:textId="5F8FB044" w:rsidR="00C37FDE" w:rsidRDefault="00C37FDE" w:rsidP="00D91212">
      <w:pPr>
        <w:jc w:val="both"/>
      </w:pPr>
    </w:p>
    <w:p w14:paraId="7117362F" w14:textId="0424FDA5" w:rsidR="008B32FC" w:rsidRPr="00CB1400" w:rsidRDefault="00C37FDE" w:rsidP="00CB1400">
      <w:pPr>
        <w:jc w:val="both"/>
        <w:rPr>
          <w:rStyle w:val="CodeSnippetChar"/>
        </w:rPr>
      </w:pPr>
      <w:r w:rsidRPr="008B32FC">
        <w:t>For Dijkstra’s algorithm I had to look for an algorithm specifically, not already finished code. I ended up finding an interesting article, that contained the basic algorithm and a method for creating nodes. The bulk of this page however was discussing the logistics of the travelling salesman, and how the difficulty of finding the shortest path increases as more nodes are added, as there are now more paths to be tested.</w:t>
      </w:r>
      <w:r w:rsidR="006F4640" w:rsidRPr="008B32FC">
        <w:t xml:space="preserve"> Sadly, this website has been seemingly taken down, and I cannot find it in my history, as I was on a school issued laptop.</w:t>
      </w:r>
      <w:r w:rsidR="008B32FC" w:rsidRPr="008B32FC">
        <w:t xml:space="preserve"> However, the algorithm that I found used weighted nodes, to simulate distance between them. As I had no use for this kind of functionality, I had to remove it, and by doing so I learnt a lot about lambda functions, and how they can be theoretically passed to other functions that do not normally take functions as arguments. This can be seen in my code from when I use a lambda functions to get the minimum from a 2 dimensional array where I use the lambda function to loop through all possible values of k for </w:t>
      </w:r>
      <w:r w:rsidR="008B32FC" w:rsidRPr="00CB1400">
        <w:rPr>
          <w:rStyle w:val="CodeSnippetChar"/>
        </w:rPr>
        <w:t>possible_noodle[k][1]</w:t>
      </w:r>
      <w:r w:rsidR="00CB1400" w:rsidRPr="00CB1400">
        <w:t>.</w:t>
      </w:r>
      <w:r w:rsidR="00CB1400">
        <w:t xml:space="preserve"> Finding information on how to use lambda functions for this situation was quite difficult, as they are firstly not particularly common, and secondly they are very rarely passed into predefined functions.</w:t>
      </w:r>
      <w:bookmarkStart w:id="25" w:name="_GoBack"/>
      <w:bookmarkEnd w:id="25"/>
    </w:p>
    <w:p w14:paraId="266A1046" w14:textId="2286A8FB" w:rsidR="00C37FDE" w:rsidRDefault="00C37FDE" w:rsidP="00D91212">
      <w:pPr>
        <w:jc w:val="both"/>
      </w:pPr>
    </w:p>
    <w:p w14:paraId="1D68F9C2" w14:textId="77777777" w:rsidR="005A03ED" w:rsidRDefault="005A03ED" w:rsidP="00D91212">
      <w:pPr>
        <w:jc w:val="both"/>
      </w:pPr>
    </w:p>
    <w:p w14:paraId="0C5E8C13" w14:textId="22E7E41A" w:rsidR="0065204D" w:rsidRPr="0065204D" w:rsidRDefault="0065204D" w:rsidP="00143AFD">
      <w:pPr>
        <w:sectPr w:rsidR="0065204D" w:rsidRPr="0065204D" w:rsidSect="00A83C22">
          <w:pgSz w:w="11906" w:h="16838"/>
          <w:pgMar w:top="1440" w:right="1440" w:bottom="1440" w:left="1440" w:header="708" w:footer="708" w:gutter="0"/>
          <w:cols w:space="708"/>
          <w:docGrid w:linePitch="360"/>
        </w:sectPr>
      </w:pPr>
      <w:r>
        <w:br/>
      </w:r>
    </w:p>
    <w:p w14:paraId="542FBD25" w14:textId="3577F3F8" w:rsidR="002D37DC" w:rsidRDefault="002D37DC" w:rsidP="0065204D">
      <w:pPr>
        <w:pStyle w:val="Heading1"/>
      </w:pPr>
      <w:bookmarkStart w:id="26" w:name="_Toc32348534"/>
      <w:r>
        <w:t>Note to self</w:t>
      </w:r>
      <w:bookmarkEnd w:id="26"/>
    </w:p>
    <w:p w14:paraId="103AB4B9" w14:textId="3733E297" w:rsidR="002D37DC" w:rsidRDefault="002D37DC" w:rsidP="002D37DC"/>
    <w:p w14:paraId="5C889C56" w14:textId="4B887853" w:rsidR="002D37DC" w:rsidRDefault="002D37DC" w:rsidP="002D37DC">
      <w:r>
        <w:t>Show inputs etc on wireframe.</w:t>
      </w:r>
    </w:p>
    <w:p w14:paraId="4D7CE224" w14:textId="4AFC5EB0" w:rsidR="00287786" w:rsidRDefault="00287786" w:rsidP="002D37DC"/>
    <w:p w14:paraId="4EC95716" w14:textId="7EA73A8C" w:rsidR="00287786" w:rsidRDefault="00287786" w:rsidP="002D37DC">
      <w:r>
        <w:t>Don’t forget to do identified tasks</w:t>
      </w:r>
    </w:p>
    <w:p w14:paraId="707E015F" w14:textId="2D0784BC" w:rsidR="00DD257E" w:rsidRDefault="00DD257E" w:rsidP="002D37DC"/>
    <w:p w14:paraId="147BF771" w14:textId="3F39DBEE" w:rsidR="00DD257E" w:rsidRPr="002D37DC" w:rsidRDefault="00DD257E" w:rsidP="002D37DC">
      <w:r>
        <w:t>Suggestion: sort values as well as by key.</w:t>
      </w:r>
    </w:p>
    <w:sectPr w:rsidR="00DD257E" w:rsidRPr="002D37DC" w:rsidSect="001C3F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0528D" w14:textId="77777777" w:rsidR="00B23107" w:rsidRDefault="00B23107" w:rsidP="00C809DC">
      <w:pPr>
        <w:spacing w:after="0" w:line="240" w:lineRule="auto"/>
      </w:pPr>
      <w:r>
        <w:separator/>
      </w:r>
    </w:p>
  </w:endnote>
  <w:endnote w:type="continuationSeparator" w:id="0">
    <w:p w14:paraId="6C5911FF" w14:textId="77777777" w:rsidR="00B23107" w:rsidRDefault="00B23107" w:rsidP="00C8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755424"/>
      <w:docPartObj>
        <w:docPartGallery w:val="Page Numbers (Bottom of Page)"/>
        <w:docPartUnique/>
      </w:docPartObj>
    </w:sdtPr>
    <w:sdtEndPr>
      <w:rPr>
        <w:noProof/>
      </w:rPr>
    </w:sdtEndPr>
    <w:sdtContent>
      <w:p w14:paraId="039FD772" w14:textId="22CC006F" w:rsidR="00285637" w:rsidRDefault="002856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C03FFA" w14:textId="10BFCE5D" w:rsidR="00285637" w:rsidRDefault="002856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19365" w14:textId="77777777" w:rsidR="00B23107" w:rsidRDefault="00B23107" w:rsidP="00C809DC">
      <w:pPr>
        <w:spacing w:after="0" w:line="240" w:lineRule="auto"/>
      </w:pPr>
      <w:r>
        <w:separator/>
      </w:r>
    </w:p>
  </w:footnote>
  <w:footnote w:type="continuationSeparator" w:id="0">
    <w:p w14:paraId="6C1C4E3B" w14:textId="77777777" w:rsidR="00B23107" w:rsidRDefault="00B23107" w:rsidP="00C80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680E"/>
    <w:multiLevelType w:val="hybridMultilevel"/>
    <w:tmpl w:val="521C85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1A1637"/>
    <w:multiLevelType w:val="hybridMultilevel"/>
    <w:tmpl w:val="E15AC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903755"/>
    <w:multiLevelType w:val="hybridMultilevel"/>
    <w:tmpl w:val="FE00CC30"/>
    <w:lvl w:ilvl="0" w:tplc="CF323156">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30718"/>
    <w:multiLevelType w:val="hybridMultilevel"/>
    <w:tmpl w:val="CBEA5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0D2694"/>
    <w:multiLevelType w:val="hybridMultilevel"/>
    <w:tmpl w:val="5AD634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F25A31"/>
    <w:multiLevelType w:val="hybridMultilevel"/>
    <w:tmpl w:val="91481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22402B"/>
    <w:multiLevelType w:val="hybridMultilevel"/>
    <w:tmpl w:val="A31E5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975554"/>
    <w:multiLevelType w:val="hybridMultilevel"/>
    <w:tmpl w:val="7626F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CC3487"/>
    <w:multiLevelType w:val="hybridMultilevel"/>
    <w:tmpl w:val="D778C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232D38"/>
    <w:multiLevelType w:val="hybridMultilevel"/>
    <w:tmpl w:val="D9B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AA2988"/>
    <w:multiLevelType w:val="hybridMultilevel"/>
    <w:tmpl w:val="154AF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4867DC"/>
    <w:multiLevelType w:val="hybridMultilevel"/>
    <w:tmpl w:val="6A70BAAA"/>
    <w:lvl w:ilvl="0" w:tplc="E544EFFE">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8640E9"/>
    <w:multiLevelType w:val="hybridMultilevel"/>
    <w:tmpl w:val="382AED3C"/>
    <w:lvl w:ilvl="0" w:tplc="70665F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04EA3"/>
    <w:multiLevelType w:val="hybridMultilevel"/>
    <w:tmpl w:val="5D866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64787D"/>
    <w:multiLevelType w:val="hybridMultilevel"/>
    <w:tmpl w:val="1720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9F2A8A"/>
    <w:multiLevelType w:val="hybridMultilevel"/>
    <w:tmpl w:val="71788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C118E7"/>
    <w:multiLevelType w:val="hybridMultilevel"/>
    <w:tmpl w:val="52645BDE"/>
    <w:lvl w:ilvl="0" w:tplc="FF109B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C5A65AB"/>
    <w:multiLevelType w:val="hybridMultilevel"/>
    <w:tmpl w:val="575CD2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3"/>
  </w:num>
  <w:num w:numId="4">
    <w:abstractNumId w:val="1"/>
  </w:num>
  <w:num w:numId="5">
    <w:abstractNumId w:val="10"/>
  </w:num>
  <w:num w:numId="6">
    <w:abstractNumId w:val="7"/>
  </w:num>
  <w:num w:numId="7">
    <w:abstractNumId w:val="13"/>
  </w:num>
  <w:num w:numId="8">
    <w:abstractNumId w:val="4"/>
  </w:num>
  <w:num w:numId="9">
    <w:abstractNumId w:val="0"/>
  </w:num>
  <w:num w:numId="10">
    <w:abstractNumId w:val="8"/>
  </w:num>
  <w:num w:numId="11">
    <w:abstractNumId w:val="17"/>
  </w:num>
  <w:num w:numId="12">
    <w:abstractNumId w:val="15"/>
  </w:num>
  <w:num w:numId="13">
    <w:abstractNumId w:val="9"/>
  </w:num>
  <w:num w:numId="14">
    <w:abstractNumId w:val="2"/>
  </w:num>
  <w:num w:numId="15">
    <w:abstractNumId w:val="11"/>
  </w:num>
  <w:num w:numId="16">
    <w:abstractNumId w:val="12"/>
  </w:num>
  <w:num w:numId="17">
    <w:abstractNumId w:val="1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58"/>
    <w:rsid w:val="00002B2C"/>
    <w:rsid w:val="00004D76"/>
    <w:rsid w:val="00017A60"/>
    <w:rsid w:val="00022FB0"/>
    <w:rsid w:val="000234A0"/>
    <w:rsid w:val="000331F6"/>
    <w:rsid w:val="00036760"/>
    <w:rsid w:val="00040784"/>
    <w:rsid w:val="00040B6B"/>
    <w:rsid w:val="0004166B"/>
    <w:rsid w:val="00046C5E"/>
    <w:rsid w:val="000514A1"/>
    <w:rsid w:val="00053EE0"/>
    <w:rsid w:val="0005685D"/>
    <w:rsid w:val="00060CC6"/>
    <w:rsid w:val="000637FA"/>
    <w:rsid w:val="00064730"/>
    <w:rsid w:val="00064B62"/>
    <w:rsid w:val="000773E1"/>
    <w:rsid w:val="0008098E"/>
    <w:rsid w:val="00081147"/>
    <w:rsid w:val="00081932"/>
    <w:rsid w:val="000828D9"/>
    <w:rsid w:val="00093A72"/>
    <w:rsid w:val="0009441A"/>
    <w:rsid w:val="000946E9"/>
    <w:rsid w:val="000A0488"/>
    <w:rsid w:val="000A1AA5"/>
    <w:rsid w:val="000A424E"/>
    <w:rsid w:val="000A5F91"/>
    <w:rsid w:val="000A5FC7"/>
    <w:rsid w:val="000A6732"/>
    <w:rsid w:val="000B1DC4"/>
    <w:rsid w:val="000B22EE"/>
    <w:rsid w:val="000B44D7"/>
    <w:rsid w:val="000B4616"/>
    <w:rsid w:val="000B52EC"/>
    <w:rsid w:val="000C7136"/>
    <w:rsid w:val="000D1083"/>
    <w:rsid w:val="000D1C80"/>
    <w:rsid w:val="000D4284"/>
    <w:rsid w:val="000D6BB6"/>
    <w:rsid w:val="000E05F2"/>
    <w:rsid w:val="000E0E1E"/>
    <w:rsid w:val="000E167A"/>
    <w:rsid w:val="000E516E"/>
    <w:rsid w:val="000E5E69"/>
    <w:rsid w:val="000F0397"/>
    <w:rsid w:val="001005A0"/>
    <w:rsid w:val="00103684"/>
    <w:rsid w:val="00104313"/>
    <w:rsid w:val="001222EE"/>
    <w:rsid w:val="001223C6"/>
    <w:rsid w:val="001277FE"/>
    <w:rsid w:val="00127AD1"/>
    <w:rsid w:val="00131CE1"/>
    <w:rsid w:val="00140C90"/>
    <w:rsid w:val="0014259C"/>
    <w:rsid w:val="00143AFD"/>
    <w:rsid w:val="001444FF"/>
    <w:rsid w:val="001449BB"/>
    <w:rsid w:val="00153FAF"/>
    <w:rsid w:val="00155EE3"/>
    <w:rsid w:val="0015788C"/>
    <w:rsid w:val="00171BB5"/>
    <w:rsid w:val="001744F4"/>
    <w:rsid w:val="0017457C"/>
    <w:rsid w:val="00175F2A"/>
    <w:rsid w:val="001772AE"/>
    <w:rsid w:val="00181766"/>
    <w:rsid w:val="0018755B"/>
    <w:rsid w:val="00187E08"/>
    <w:rsid w:val="00193CB7"/>
    <w:rsid w:val="001959DF"/>
    <w:rsid w:val="00195DAE"/>
    <w:rsid w:val="00197AA2"/>
    <w:rsid w:val="001B019D"/>
    <w:rsid w:val="001C3F49"/>
    <w:rsid w:val="001C52F8"/>
    <w:rsid w:val="001D0580"/>
    <w:rsid w:val="001D38D7"/>
    <w:rsid w:val="001D64B0"/>
    <w:rsid w:val="001D72C3"/>
    <w:rsid w:val="001E3474"/>
    <w:rsid w:val="001E4718"/>
    <w:rsid w:val="001E543D"/>
    <w:rsid w:val="001F56A2"/>
    <w:rsid w:val="001F719A"/>
    <w:rsid w:val="00204125"/>
    <w:rsid w:val="0021025B"/>
    <w:rsid w:val="00215F5C"/>
    <w:rsid w:val="00217660"/>
    <w:rsid w:val="00226C0D"/>
    <w:rsid w:val="00234609"/>
    <w:rsid w:val="0023756C"/>
    <w:rsid w:val="002418A4"/>
    <w:rsid w:val="0024301A"/>
    <w:rsid w:val="002430F1"/>
    <w:rsid w:val="00244687"/>
    <w:rsid w:val="002505A6"/>
    <w:rsid w:val="002522BD"/>
    <w:rsid w:val="0025232A"/>
    <w:rsid w:val="002549A5"/>
    <w:rsid w:val="0027056D"/>
    <w:rsid w:val="00271BD2"/>
    <w:rsid w:val="0027656A"/>
    <w:rsid w:val="00276B4F"/>
    <w:rsid w:val="00276C39"/>
    <w:rsid w:val="002854CA"/>
    <w:rsid w:val="00285637"/>
    <w:rsid w:val="00287786"/>
    <w:rsid w:val="00292D7C"/>
    <w:rsid w:val="00295EB7"/>
    <w:rsid w:val="002A48A3"/>
    <w:rsid w:val="002A5DAB"/>
    <w:rsid w:val="002B64C3"/>
    <w:rsid w:val="002C2B20"/>
    <w:rsid w:val="002C3954"/>
    <w:rsid w:val="002C55BC"/>
    <w:rsid w:val="002D37DC"/>
    <w:rsid w:val="002D6EBF"/>
    <w:rsid w:val="002E0A64"/>
    <w:rsid w:val="002E313D"/>
    <w:rsid w:val="002E455B"/>
    <w:rsid w:val="002E593F"/>
    <w:rsid w:val="002E6F0C"/>
    <w:rsid w:val="002F2A45"/>
    <w:rsid w:val="002F2F34"/>
    <w:rsid w:val="003029C2"/>
    <w:rsid w:val="003044DA"/>
    <w:rsid w:val="003079B7"/>
    <w:rsid w:val="0031047A"/>
    <w:rsid w:val="003121AA"/>
    <w:rsid w:val="003126A7"/>
    <w:rsid w:val="00315C98"/>
    <w:rsid w:val="003209C9"/>
    <w:rsid w:val="00321948"/>
    <w:rsid w:val="00321D81"/>
    <w:rsid w:val="003303A4"/>
    <w:rsid w:val="003326EB"/>
    <w:rsid w:val="003427A1"/>
    <w:rsid w:val="003443AE"/>
    <w:rsid w:val="003501EA"/>
    <w:rsid w:val="00355CF9"/>
    <w:rsid w:val="0035645F"/>
    <w:rsid w:val="00371C58"/>
    <w:rsid w:val="0037505F"/>
    <w:rsid w:val="00376C4D"/>
    <w:rsid w:val="00380D43"/>
    <w:rsid w:val="00384FEC"/>
    <w:rsid w:val="00385C11"/>
    <w:rsid w:val="0039253C"/>
    <w:rsid w:val="00392AA8"/>
    <w:rsid w:val="00393DB8"/>
    <w:rsid w:val="0039481C"/>
    <w:rsid w:val="003948E9"/>
    <w:rsid w:val="00394DA3"/>
    <w:rsid w:val="003973D8"/>
    <w:rsid w:val="003B27F0"/>
    <w:rsid w:val="003C383A"/>
    <w:rsid w:val="003C76F7"/>
    <w:rsid w:val="003D4DF3"/>
    <w:rsid w:val="003D5532"/>
    <w:rsid w:val="003D7E95"/>
    <w:rsid w:val="003E7C76"/>
    <w:rsid w:val="003F1EAE"/>
    <w:rsid w:val="003F2BA4"/>
    <w:rsid w:val="003F46E0"/>
    <w:rsid w:val="00400583"/>
    <w:rsid w:val="00400D88"/>
    <w:rsid w:val="004041A7"/>
    <w:rsid w:val="0041225D"/>
    <w:rsid w:val="004123CA"/>
    <w:rsid w:val="00414F4D"/>
    <w:rsid w:val="00416425"/>
    <w:rsid w:val="00422FF6"/>
    <w:rsid w:val="004256DE"/>
    <w:rsid w:val="00425CE6"/>
    <w:rsid w:val="00425FB7"/>
    <w:rsid w:val="0043040A"/>
    <w:rsid w:val="004334E7"/>
    <w:rsid w:val="004346A7"/>
    <w:rsid w:val="00436463"/>
    <w:rsid w:val="00441435"/>
    <w:rsid w:val="00442C33"/>
    <w:rsid w:val="00443023"/>
    <w:rsid w:val="00451A48"/>
    <w:rsid w:val="0045266D"/>
    <w:rsid w:val="00455770"/>
    <w:rsid w:val="00456984"/>
    <w:rsid w:val="00465121"/>
    <w:rsid w:val="004655B1"/>
    <w:rsid w:val="0046764A"/>
    <w:rsid w:val="0047593F"/>
    <w:rsid w:val="00477B17"/>
    <w:rsid w:val="0048387C"/>
    <w:rsid w:val="00491806"/>
    <w:rsid w:val="00491890"/>
    <w:rsid w:val="0049301C"/>
    <w:rsid w:val="004948AD"/>
    <w:rsid w:val="004A699A"/>
    <w:rsid w:val="004B274B"/>
    <w:rsid w:val="004B5C56"/>
    <w:rsid w:val="004C0879"/>
    <w:rsid w:val="004C0E2E"/>
    <w:rsid w:val="004C382E"/>
    <w:rsid w:val="004C4130"/>
    <w:rsid w:val="004C54F3"/>
    <w:rsid w:val="004C7A70"/>
    <w:rsid w:val="004D241E"/>
    <w:rsid w:val="004E19E6"/>
    <w:rsid w:val="004E2A0E"/>
    <w:rsid w:val="004E309D"/>
    <w:rsid w:val="004E3B9B"/>
    <w:rsid w:val="004F0044"/>
    <w:rsid w:val="004F2AA2"/>
    <w:rsid w:val="004F718D"/>
    <w:rsid w:val="0050014E"/>
    <w:rsid w:val="0051244E"/>
    <w:rsid w:val="00515BD4"/>
    <w:rsid w:val="00516A83"/>
    <w:rsid w:val="005253B6"/>
    <w:rsid w:val="00532324"/>
    <w:rsid w:val="0053607D"/>
    <w:rsid w:val="00536A2B"/>
    <w:rsid w:val="0054021F"/>
    <w:rsid w:val="005417C3"/>
    <w:rsid w:val="005548DB"/>
    <w:rsid w:val="0056202A"/>
    <w:rsid w:val="005767B9"/>
    <w:rsid w:val="005775C9"/>
    <w:rsid w:val="00581EA7"/>
    <w:rsid w:val="0058237D"/>
    <w:rsid w:val="0058698E"/>
    <w:rsid w:val="005946CB"/>
    <w:rsid w:val="00595E37"/>
    <w:rsid w:val="005971A6"/>
    <w:rsid w:val="005A03ED"/>
    <w:rsid w:val="005A1556"/>
    <w:rsid w:val="005A4155"/>
    <w:rsid w:val="005A76D2"/>
    <w:rsid w:val="005B186A"/>
    <w:rsid w:val="005C24D6"/>
    <w:rsid w:val="005C372B"/>
    <w:rsid w:val="005C39E0"/>
    <w:rsid w:val="005C4BA8"/>
    <w:rsid w:val="005C559A"/>
    <w:rsid w:val="005C5B9D"/>
    <w:rsid w:val="005D7D62"/>
    <w:rsid w:val="005E021C"/>
    <w:rsid w:val="005E68FC"/>
    <w:rsid w:val="00600498"/>
    <w:rsid w:val="00600DC1"/>
    <w:rsid w:val="00603678"/>
    <w:rsid w:val="006039BD"/>
    <w:rsid w:val="006046BF"/>
    <w:rsid w:val="00605C25"/>
    <w:rsid w:val="006078BA"/>
    <w:rsid w:val="00607AE8"/>
    <w:rsid w:val="0061124D"/>
    <w:rsid w:val="0061437C"/>
    <w:rsid w:val="00614497"/>
    <w:rsid w:val="00622E4A"/>
    <w:rsid w:val="0062674E"/>
    <w:rsid w:val="006362DE"/>
    <w:rsid w:val="00637B3B"/>
    <w:rsid w:val="00640DE1"/>
    <w:rsid w:val="00645F31"/>
    <w:rsid w:val="0065204D"/>
    <w:rsid w:val="006534E2"/>
    <w:rsid w:val="0065762F"/>
    <w:rsid w:val="006604B5"/>
    <w:rsid w:val="006628B4"/>
    <w:rsid w:val="00666FFC"/>
    <w:rsid w:val="006678D4"/>
    <w:rsid w:val="006720AE"/>
    <w:rsid w:val="006758EA"/>
    <w:rsid w:val="00680995"/>
    <w:rsid w:val="00682ED6"/>
    <w:rsid w:val="00690383"/>
    <w:rsid w:val="00690C97"/>
    <w:rsid w:val="00691752"/>
    <w:rsid w:val="006927E9"/>
    <w:rsid w:val="006938B8"/>
    <w:rsid w:val="00695B80"/>
    <w:rsid w:val="00696996"/>
    <w:rsid w:val="00696D75"/>
    <w:rsid w:val="006A5158"/>
    <w:rsid w:val="006A5513"/>
    <w:rsid w:val="006A593B"/>
    <w:rsid w:val="006B434E"/>
    <w:rsid w:val="006B67BF"/>
    <w:rsid w:val="006C62E2"/>
    <w:rsid w:val="006D3215"/>
    <w:rsid w:val="006D3E01"/>
    <w:rsid w:val="006D5E32"/>
    <w:rsid w:val="006D757A"/>
    <w:rsid w:val="006D7BB8"/>
    <w:rsid w:val="006E033B"/>
    <w:rsid w:val="006E0E68"/>
    <w:rsid w:val="006E2278"/>
    <w:rsid w:val="006E3ACF"/>
    <w:rsid w:val="006E78BF"/>
    <w:rsid w:val="006F3889"/>
    <w:rsid w:val="006F4640"/>
    <w:rsid w:val="00704F82"/>
    <w:rsid w:val="00705A21"/>
    <w:rsid w:val="0070661A"/>
    <w:rsid w:val="00716882"/>
    <w:rsid w:val="007232C4"/>
    <w:rsid w:val="00726FE9"/>
    <w:rsid w:val="007301B7"/>
    <w:rsid w:val="00730EB4"/>
    <w:rsid w:val="007327C2"/>
    <w:rsid w:val="00733191"/>
    <w:rsid w:val="00744DF5"/>
    <w:rsid w:val="007466C8"/>
    <w:rsid w:val="00750A77"/>
    <w:rsid w:val="00750CD0"/>
    <w:rsid w:val="00750F18"/>
    <w:rsid w:val="00752521"/>
    <w:rsid w:val="007529C9"/>
    <w:rsid w:val="007536B6"/>
    <w:rsid w:val="0075646D"/>
    <w:rsid w:val="00763129"/>
    <w:rsid w:val="0077279C"/>
    <w:rsid w:val="00774838"/>
    <w:rsid w:val="00777976"/>
    <w:rsid w:val="00780115"/>
    <w:rsid w:val="007803D5"/>
    <w:rsid w:val="00783471"/>
    <w:rsid w:val="00786F4B"/>
    <w:rsid w:val="007876FC"/>
    <w:rsid w:val="00792ABB"/>
    <w:rsid w:val="00793D88"/>
    <w:rsid w:val="00794A39"/>
    <w:rsid w:val="007A7576"/>
    <w:rsid w:val="007B2C32"/>
    <w:rsid w:val="007B7C83"/>
    <w:rsid w:val="007C1481"/>
    <w:rsid w:val="007C2293"/>
    <w:rsid w:val="007C244A"/>
    <w:rsid w:val="007C5558"/>
    <w:rsid w:val="007D14B5"/>
    <w:rsid w:val="007D1E7B"/>
    <w:rsid w:val="007D60F0"/>
    <w:rsid w:val="007D7850"/>
    <w:rsid w:val="007E58E8"/>
    <w:rsid w:val="007E7335"/>
    <w:rsid w:val="007E7819"/>
    <w:rsid w:val="007F2F76"/>
    <w:rsid w:val="007F58F5"/>
    <w:rsid w:val="007F7EA3"/>
    <w:rsid w:val="008007A8"/>
    <w:rsid w:val="008031E9"/>
    <w:rsid w:val="00803E60"/>
    <w:rsid w:val="00804769"/>
    <w:rsid w:val="00804AC1"/>
    <w:rsid w:val="0080693F"/>
    <w:rsid w:val="00810483"/>
    <w:rsid w:val="00814B4B"/>
    <w:rsid w:val="00817FC8"/>
    <w:rsid w:val="00825C3C"/>
    <w:rsid w:val="0083752C"/>
    <w:rsid w:val="008421D5"/>
    <w:rsid w:val="00844DC7"/>
    <w:rsid w:val="00846017"/>
    <w:rsid w:val="00850350"/>
    <w:rsid w:val="0085545F"/>
    <w:rsid w:val="00867E92"/>
    <w:rsid w:val="008705BE"/>
    <w:rsid w:val="0087249D"/>
    <w:rsid w:val="008744AF"/>
    <w:rsid w:val="00874BC7"/>
    <w:rsid w:val="00874E12"/>
    <w:rsid w:val="008766C6"/>
    <w:rsid w:val="00883803"/>
    <w:rsid w:val="00884609"/>
    <w:rsid w:val="00887AB5"/>
    <w:rsid w:val="0089092E"/>
    <w:rsid w:val="008909CA"/>
    <w:rsid w:val="00892799"/>
    <w:rsid w:val="00895500"/>
    <w:rsid w:val="008A71F8"/>
    <w:rsid w:val="008B32FC"/>
    <w:rsid w:val="008B33E4"/>
    <w:rsid w:val="008B5E94"/>
    <w:rsid w:val="008C6033"/>
    <w:rsid w:val="008D4EF5"/>
    <w:rsid w:val="008D4FE2"/>
    <w:rsid w:val="008D6C70"/>
    <w:rsid w:val="008F4BFF"/>
    <w:rsid w:val="00902094"/>
    <w:rsid w:val="00906D9F"/>
    <w:rsid w:val="00906DED"/>
    <w:rsid w:val="009127F5"/>
    <w:rsid w:val="00920A1F"/>
    <w:rsid w:val="00920A28"/>
    <w:rsid w:val="00920AE2"/>
    <w:rsid w:val="00924BC3"/>
    <w:rsid w:val="00931FB7"/>
    <w:rsid w:val="0094569A"/>
    <w:rsid w:val="0094796E"/>
    <w:rsid w:val="009509D4"/>
    <w:rsid w:val="00952785"/>
    <w:rsid w:val="009562F6"/>
    <w:rsid w:val="00961ADC"/>
    <w:rsid w:val="00961CF4"/>
    <w:rsid w:val="00962A90"/>
    <w:rsid w:val="00972EF3"/>
    <w:rsid w:val="00977D6E"/>
    <w:rsid w:val="00981C97"/>
    <w:rsid w:val="0098511C"/>
    <w:rsid w:val="00985BDD"/>
    <w:rsid w:val="009860B1"/>
    <w:rsid w:val="0098643A"/>
    <w:rsid w:val="00986640"/>
    <w:rsid w:val="009874AD"/>
    <w:rsid w:val="00996776"/>
    <w:rsid w:val="009A0BBF"/>
    <w:rsid w:val="009A23F7"/>
    <w:rsid w:val="009A3A07"/>
    <w:rsid w:val="009A4586"/>
    <w:rsid w:val="009A4D1A"/>
    <w:rsid w:val="009B0C41"/>
    <w:rsid w:val="009B2906"/>
    <w:rsid w:val="009B5BAB"/>
    <w:rsid w:val="009C004A"/>
    <w:rsid w:val="009C1B8D"/>
    <w:rsid w:val="009C329A"/>
    <w:rsid w:val="009C3700"/>
    <w:rsid w:val="009C5CD6"/>
    <w:rsid w:val="009D2EC5"/>
    <w:rsid w:val="009E5D0A"/>
    <w:rsid w:val="009E5E7F"/>
    <w:rsid w:val="009E63C2"/>
    <w:rsid w:val="009E7F51"/>
    <w:rsid w:val="009F1713"/>
    <w:rsid w:val="009F77BC"/>
    <w:rsid w:val="00A042B2"/>
    <w:rsid w:val="00A060D6"/>
    <w:rsid w:val="00A06F21"/>
    <w:rsid w:val="00A10E07"/>
    <w:rsid w:val="00A129B2"/>
    <w:rsid w:val="00A1406D"/>
    <w:rsid w:val="00A14CC0"/>
    <w:rsid w:val="00A200C5"/>
    <w:rsid w:val="00A25A0D"/>
    <w:rsid w:val="00A2613F"/>
    <w:rsid w:val="00A274A0"/>
    <w:rsid w:val="00A32545"/>
    <w:rsid w:val="00A436E7"/>
    <w:rsid w:val="00A53E87"/>
    <w:rsid w:val="00A726CA"/>
    <w:rsid w:val="00A76608"/>
    <w:rsid w:val="00A8075A"/>
    <w:rsid w:val="00A83C22"/>
    <w:rsid w:val="00A8568A"/>
    <w:rsid w:val="00A910A5"/>
    <w:rsid w:val="00A91C8B"/>
    <w:rsid w:val="00A9326A"/>
    <w:rsid w:val="00A96407"/>
    <w:rsid w:val="00AA1508"/>
    <w:rsid w:val="00AA3F95"/>
    <w:rsid w:val="00AA59FF"/>
    <w:rsid w:val="00AC103B"/>
    <w:rsid w:val="00AC49F0"/>
    <w:rsid w:val="00AC50FB"/>
    <w:rsid w:val="00AC740D"/>
    <w:rsid w:val="00AC7ED8"/>
    <w:rsid w:val="00AD55FC"/>
    <w:rsid w:val="00AE05A2"/>
    <w:rsid w:val="00AE38D7"/>
    <w:rsid w:val="00AE5656"/>
    <w:rsid w:val="00AF1AAD"/>
    <w:rsid w:val="00AF364C"/>
    <w:rsid w:val="00AF39EF"/>
    <w:rsid w:val="00AF3A4E"/>
    <w:rsid w:val="00B01EA7"/>
    <w:rsid w:val="00B04BB0"/>
    <w:rsid w:val="00B11014"/>
    <w:rsid w:val="00B15934"/>
    <w:rsid w:val="00B23107"/>
    <w:rsid w:val="00B3294B"/>
    <w:rsid w:val="00B33EB3"/>
    <w:rsid w:val="00B37FB9"/>
    <w:rsid w:val="00B50317"/>
    <w:rsid w:val="00B6317D"/>
    <w:rsid w:val="00B63783"/>
    <w:rsid w:val="00B662F5"/>
    <w:rsid w:val="00B67CF9"/>
    <w:rsid w:val="00B715C6"/>
    <w:rsid w:val="00B771B1"/>
    <w:rsid w:val="00B83296"/>
    <w:rsid w:val="00B84A1C"/>
    <w:rsid w:val="00B95C82"/>
    <w:rsid w:val="00BA46A8"/>
    <w:rsid w:val="00BA4767"/>
    <w:rsid w:val="00BA4D35"/>
    <w:rsid w:val="00BB5A90"/>
    <w:rsid w:val="00BC1D56"/>
    <w:rsid w:val="00BC57E3"/>
    <w:rsid w:val="00BD0D32"/>
    <w:rsid w:val="00BD1397"/>
    <w:rsid w:val="00BD1FBA"/>
    <w:rsid w:val="00BD2E9B"/>
    <w:rsid w:val="00BD5A96"/>
    <w:rsid w:val="00BE0430"/>
    <w:rsid w:val="00BE1AD8"/>
    <w:rsid w:val="00BE632F"/>
    <w:rsid w:val="00BF5067"/>
    <w:rsid w:val="00C016F2"/>
    <w:rsid w:val="00C1090D"/>
    <w:rsid w:val="00C23745"/>
    <w:rsid w:val="00C24EB4"/>
    <w:rsid w:val="00C32DAD"/>
    <w:rsid w:val="00C37FDE"/>
    <w:rsid w:val="00C4081D"/>
    <w:rsid w:val="00C42D48"/>
    <w:rsid w:val="00C42F40"/>
    <w:rsid w:val="00C5294F"/>
    <w:rsid w:val="00C52A55"/>
    <w:rsid w:val="00C559BD"/>
    <w:rsid w:val="00C56587"/>
    <w:rsid w:val="00C809DC"/>
    <w:rsid w:val="00C84D22"/>
    <w:rsid w:val="00C85124"/>
    <w:rsid w:val="00C85489"/>
    <w:rsid w:val="00C90586"/>
    <w:rsid w:val="00C968AE"/>
    <w:rsid w:val="00CA343D"/>
    <w:rsid w:val="00CA382D"/>
    <w:rsid w:val="00CB1400"/>
    <w:rsid w:val="00CB6A18"/>
    <w:rsid w:val="00CC29CB"/>
    <w:rsid w:val="00CC7FD6"/>
    <w:rsid w:val="00CD0E95"/>
    <w:rsid w:val="00CD2E8A"/>
    <w:rsid w:val="00CE0C32"/>
    <w:rsid w:val="00CE4DFB"/>
    <w:rsid w:val="00CF0058"/>
    <w:rsid w:val="00CF3CDA"/>
    <w:rsid w:val="00D100BB"/>
    <w:rsid w:val="00D10CF4"/>
    <w:rsid w:val="00D122F7"/>
    <w:rsid w:val="00D154F7"/>
    <w:rsid w:val="00D16661"/>
    <w:rsid w:val="00D21BB0"/>
    <w:rsid w:val="00D25901"/>
    <w:rsid w:val="00D315E9"/>
    <w:rsid w:val="00D32D03"/>
    <w:rsid w:val="00D43A9F"/>
    <w:rsid w:val="00D44006"/>
    <w:rsid w:val="00D51EC6"/>
    <w:rsid w:val="00D629C5"/>
    <w:rsid w:val="00D6363D"/>
    <w:rsid w:val="00D65251"/>
    <w:rsid w:val="00D666F2"/>
    <w:rsid w:val="00D67E8A"/>
    <w:rsid w:val="00D701B3"/>
    <w:rsid w:val="00D723CC"/>
    <w:rsid w:val="00D733B6"/>
    <w:rsid w:val="00D743C4"/>
    <w:rsid w:val="00D80ED1"/>
    <w:rsid w:val="00D845DC"/>
    <w:rsid w:val="00D86D11"/>
    <w:rsid w:val="00D90DB4"/>
    <w:rsid w:val="00D91212"/>
    <w:rsid w:val="00D937A6"/>
    <w:rsid w:val="00D956CD"/>
    <w:rsid w:val="00D968CB"/>
    <w:rsid w:val="00D978A1"/>
    <w:rsid w:val="00DA67F1"/>
    <w:rsid w:val="00DB02AE"/>
    <w:rsid w:val="00DB2C40"/>
    <w:rsid w:val="00DB2E8F"/>
    <w:rsid w:val="00DB518F"/>
    <w:rsid w:val="00DB69CA"/>
    <w:rsid w:val="00DB75D3"/>
    <w:rsid w:val="00DC11AC"/>
    <w:rsid w:val="00DC224C"/>
    <w:rsid w:val="00DD04F4"/>
    <w:rsid w:val="00DD257E"/>
    <w:rsid w:val="00DD396C"/>
    <w:rsid w:val="00DF0B57"/>
    <w:rsid w:val="00DF1080"/>
    <w:rsid w:val="00DF4EB6"/>
    <w:rsid w:val="00E00533"/>
    <w:rsid w:val="00E02E11"/>
    <w:rsid w:val="00E05A59"/>
    <w:rsid w:val="00E06C12"/>
    <w:rsid w:val="00E169F1"/>
    <w:rsid w:val="00E30395"/>
    <w:rsid w:val="00E310B8"/>
    <w:rsid w:val="00E32ED9"/>
    <w:rsid w:val="00E337F0"/>
    <w:rsid w:val="00E36542"/>
    <w:rsid w:val="00E367DB"/>
    <w:rsid w:val="00E36D79"/>
    <w:rsid w:val="00E42CEE"/>
    <w:rsid w:val="00E52FF9"/>
    <w:rsid w:val="00E61643"/>
    <w:rsid w:val="00E623AD"/>
    <w:rsid w:val="00E63878"/>
    <w:rsid w:val="00E65503"/>
    <w:rsid w:val="00E6653F"/>
    <w:rsid w:val="00E73318"/>
    <w:rsid w:val="00E75406"/>
    <w:rsid w:val="00E75ABC"/>
    <w:rsid w:val="00E8211F"/>
    <w:rsid w:val="00E9245E"/>
    <w:rsid w:val="00E93877"/>
    <w:rsid w:val="00E974D2"/>
    <w:rsid w:val="00EA1810"/>
    <w:rsid w:val="00EA22F9"/>
    <w:rsid w:val="00EA421B"/>
    <w:rsid w:val="00EA7293"/>
    <w:rsid w:val="00EB17E3"/>
    <w:rsid w:val="00EB1DFD"/>
    <w:rsid w:val="00EC5812"/>
    <w:rsid w:val="00EC68EB"/>
    <w:rsid w:val="00EC7CEF"/>
    <w:rsid w:val="00EC7E46"/>
    <w:rsid w:val="00ED04BB"/>
    <w:rsid w:val="00ED7321"/>
    <w:rsid w:val="00EE1D7F"/>
    <w:rsid w:val="00EE22BF"/>
    <w:rsid w:val="00EE3ABC"/>
    <w:rsid w:val="00EE7B2F"/>
    <w:rsid w:val="00EF1A48"/>
    <w:rsid w:val="00EF4EAD"/>
    <w:rsid w:val="00F031E5"/>
    <w:rsid w:val="00F04976"/>
    <w:rsid w:val="00F076B9"/>
    <w:rsid w:val="00F13F4B"/>
    <w:rsid w:val="00F16CF0"/>
    <w:rsid w:val="00F17615"/>
    <w:rsid w:val="00F201C4"/>
    <w:rsid w:val="00F26ADE"/>
    <w:rsid w:val="00F27D4F"/>
    <w:rsid w:val="00F3123B"/>
    <w:rsid w:val="00F32AF6"/>
    <w:rsid w:val="00F35157"/>
    <w:rsid w:val="00F36081"/>
    <w:rsid w:val="00F40B2C"/>
    <w:rsid w:val="00F41638"/>
    <w:rsid w:val="00F46F8F"/>
    <w:rsid w:val="00F50744"/>
    <w:rsid w:val="00F511B1"/>
    <w:rsid w:val="00F5126C"/>
    <w:rsid w:val="00F54141"/>
    <w:rsid w:val="00F62F75"/>
    <w:rsid w:val="00F65C47"/>
    <w:rsid w:val="00F6628F"/>
    <w:rsid w:val="00F6743E"/>
    <w:rsid w:val="00F70924"/>
    <w:rsid w:val="00F75ACC"/>
    <w:rsid w:val="00F75D17"/>
    <w:rsid w:val="00F7606F"/>
    <w:rsid w:val="00F8227F"/>
    <w:rsid w:val="00F83863"/>
    <w:rsid w:val="00F8580B"/>
    <w:rsid w:val="00F9044A"/>
    <w:rsid w:val="00FA179F"/>
    <w:rsid w:val="00FB3C97"/>
    <w:rsid w:val="00FB4802"/>
    <w:rsid w:val="00FB584F"/>
    <w:rsid w:val="00FC078A"/>
    <w:rsid w:val="00FC254F"/>
    <w:rsid w:val="00FC3E0E"/>
    <w:rsid w:val="00FC4A0D"/>
    <w:rsid w:val="00FC571A"/>
    <w:rsid w:val="00FC5B18"/>
    <w:rsid w:val="00FC710D"/>
    <w:rsid w:val="00FD2494"/>
    <w:rsid w:val="00FD2629"/>
    <w:rsid w:val="00FD4DC1"/>
    <w:rsid w:val="00FD6965"/>
    <w:rsid w:val="00FE39C8"/>
    <w:rsid w:val="00FF1DEA"/>
    <w:rsid w:val="00FF3513"/>
    <w:rsid w:val="00FF3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41D3D"/>
  <w15:chartTrackingRefBased/>
  <w15:docId w15:val="{2423FA20-6C26-400A-8F74-BA7E11D4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785"/>
  </w:style>
  <w:style w:type="paragraph" w:styleId="Heading1">
    <w:name w:val="heading 1"/>
    <w:basedOn w:val="Normal"/>
    <w:next w:val="Normal"/>
    <w:link w:val="Heading1Char"/>
    <w:uiPriority w:val="9"/>
    <w:qFormat/>
    <w:rsid w:val="007C5558"/>
    <w:pPr>
      <w:keepNext/>
      <w:keepLines/>
      <w:spacing w:after="0"/>
      <w:outlineLvl w:val="0"/>
    </w:pPr>
    <w:rPr>
      <w:rFonts w:ascii="Calibri" w:eastAsiaTheme="majorEastAsia" w:hAnsi="Calibri"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C42F40"/>
    <w:pPr>
      <w:keepNext/>
      <w:keepLines/>
      <w:spacing w:before="600" w:after="0"/>
      <w:outlineLvl w:val="1"/>
    </w:pPr>
    <w:rPr>
      <w:rFonts w:ascii="Calibri" w:eastAsiaTheme="majorEastAsia" w:hAnsi="Calibri" w:cstheme="majorBidi"/>
      <w:b/>
      <w:color w:val="2F5496" w:themeColor="accent1" w:themeShade="BF"/>
      <w:sz w:val="32"/>
      <w:szCs w:val="26"/>
    </w:rPr>
  </w:style>
  <w:style w:type="paragraph" w:styleId="Heading3">
    <w:name w:val="heading 3"/>
    <w:basedOn w:val="Heading2"/>
    <w:next w:val="Normal"/>
    <w:link w:val="Heading3Char"/>
    <w:autoRedefine/>
    <w:uiPriority w:val="9"/>
    <w:unhideWhenUsed/>
    <w:qFormat/>
    <w:rsid w:val="007C5558"/>
    <w:pPr>
      <w:spacing w:after="240"/>
      <w:outlineLvl w:val="2"/>
    </w:pPr>
    <w:rPr>
      <w:color w:val="4472C4" w:themeColor="accent1"/>
      <w:sz w:val="24"/>
      <w:szCs w:val="24"/>
    </w:rPr>
  </w:style>
  <w:style w:type="paragraph" w:styleId="Heading4">
    <w:name w:val="heading 4"/>
    <w:basedOn w:val="Normal"/>
    <w:next w:val="Normal"/>
    <w:link w:val="Heading4Char"/>
    <w:autoRedefine/>
    <w:uiPriority w:val="9"/>
    <w:unhideWhenUsed/>
    <w:qFormat/>
    <w:rsid w:val="0037505F"/>
    <w:pPr>
      <w:keepNext/>
      <w:keepLines/>
      <w:spacing w:before="2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C004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A0BB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558"/>
    <w:rPr>
      <w:rFonts w:ascii="Calibri" w:eastAsiaTheme="majorEastAsia" w:hAnsi="Calibri" w:cstheme="majorBidi"/>
      <w:b/>
      <w:color w:val="2F5496" w:themeColor="accent1" w:themeShade="BF"/>
      <w:sz w:val="48"/>
      <w:szCs w:val="32"/>
    </w:rPr>
  </w:style>
  <w:style w:type="character" w:customStyle="1" w:styleId="Heading2Char">
    <w:name w:val="Heading 2 Char"/>
    <w:basedOn w:val="DefaultParagraphFont"/>
    <w:link w:val="Heading2"/>
    <w:uiPriority w:val="9"/>
    <w:rsid w:val="00C42F40"/>
    <w:rPr>
      <w:rFonts w:ascii="Calibri" w:eastAsiaTheme="majorEastAsia" w:hAnsi="Calibri" w:cstheme="majorBidi"/>
      <w:b/>
      <w:color w:val="2F5496" w:themeColor="accent1" w:themeShade="BF"/>
      <w:sz w:val="32"/>
      <w:szCs w:val="26"/>
    </w:rPr>
  </w:style>
  <w:style w:type="paragraph" w:styleId="ListParagraph">
    <w:name w:val="List Paragraph"/>
    <w:basedOn w:val="Normal"/>
    <w:uiPriority w:val="34"/>
    <w:qFormat/>
    <w:rsid w:val="00750A77"/>
    <w:pPr>
      <w:ind w:left="720"/>
      <w:contextualSpacing/>
    </w:pPr>
  </w:style>
  <w:style w:type="paragraph" w:styleId="Header">
    <w:name w:val="header"/>
    <w:basedOn w:val="Normal"/>
    <w:link w:val="HeaderChar"/>
    <w:uiPriority w:val="99"/>
    <w:unhideWhenUsed/>
    <w:rsid w:val="00C80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9DC"/>
  </w:style>
  <w:style w:type="paragraph" w:styleId="Footer">
    <w:name w:val="footer"/>
    <w:basedOn w:val="Normal"/>
    <w:link w:val="FooterChar"/>
    <w:uiPriority w:val="99"/>
    <w:unhideWhenUsed/>
    <w:rsid w:val="00C80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9DC"/>
  </w:style>
  <w:style w:type="paragraph" w:styleId="TOCHeading">
    <w:name w:val="TOC Heading"/>
    <w:basedOn w:val="Heading1"/>
    <w:next w:val="Normal"/>
    <w:uiPriority w:val="39"/>
    <w:unhideWhenUsed/>
    <w:qFormat/>
    <w:rsid w:val="003E7C76"/>
    <w:pPr>
      <w:outlineLvl w:val="9"/>
    </w:pPr>
    <w:rPr>
      <w:lang w:val="en-US"/>
    </w:rPr>
  </w:style>
  <w:style w:type="paragraph" w:styleId="TOC1">
    <w:name w:val="toc 1"/>
    <w:basedOn w:val="Normal"/>
    <w:next w:val="Normal"/>
    <w:autoRedefine/>
    <w:uiPriority w:val="39"/>
    <w:unhideWhenUsed/>
    <w:rsid w:val="003E7C76"/>
    <w:pPr>
      <w:spacing w:after="100"/>
    </w:pPr>
  </w:style>
  <w:style w:type="paragraph" w:styleId="TOC2">
    <w:name w:val="toc 2"/>
    <w:basedOn w:val="Normal"/>
    <w:next w:val="Normal"/>
    <w:autoRedefine/>
    <w:uiPriority w:val="39"/>
    <w:unhideWhenUsed/>
    <w:rsid w:val="003E7C76"/>
    <w:pPr>
      <w:spacing w:after="100"/>
      <w:ind w:left="220"/>
    </w:pPr>
  </w:style>
  <w:style w:type="character" w:styleId="Hyperlink">
    <w:name w:val="Hyperlink"/>
    <w:basedOn w:val="DefaultParagraphFont"/>
    <w:uiPriority w:val="99"/>
    <w:unhideWhenUsed/>
    <w:rsid w:val="003E7C76"/>
    <w:rPr>
      <w:color w:val="0563C1" w:themeColor="hyperlink"/>
      <w:u w:val="single"/>
    </w:rPr>
  </w:style>
  <w:style w:type="paragraph" w:styleId="NoSpacing">
    <w:name w:val="No Spacing"/>
    <w:link w:val="NoSpacingChar"/>
    <w:uiPriority w:val="1"/>
    <w:qFormat/>
    <w:rsid w:val="003E7C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7C76"/>
    <w:rPr>
      <w:rFonts w:eastAsiaTheme="minorEastAsia"/>
      <w:lang w:val="en-US"/>
    </w:rPr>
  </w:style>
  <w:style w:type="table" w:styleId="TableGrid">
    <w:name w:val="Table Grid"/>
    <w:basedOn w:val="TableNormal"/>
    <w:uiPriority w:val="39"/>
    <w:rsid w:val="00870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C5558"/>
    <w:rPr>
      <w:rFonts w:ascii="Calibri" w:eastAsiaTheme="majorEastAsia" w:hAnsi="Calibri" w:cstheme="majorBidi"/>
      <w:b/>
      <w:color w:val="4472C4" w:themeColor="accent1"/>
      <w:sz w:val="24"/>
      <w:szCs w:val="24"/>
    </w:rPr>
  </w:style>
  <w:style w:type="paragraph" w:styleId="TOC3">
    <w:name w:val="toc 3"/>
    <w:basedOn w:val="Normal"/>
    <w:next w:val="Normal"/>
    <w:autoRedefine/>
    <w:uiPriority w:val="39"/>
    <w:unhideWhenUsed/>
    <w:rsid w:val="00EF4EAD"/>
    <w:pPr>
      <w:spacing w:after="100"/>
      <w:ind w:left="440"/>
    </w:pPr>
  </w:style>
  <w:style w:type="paragraph" w:styleId="Title">
    <w:name w:val="Title"/>
    <w:basedOn w:val="Normal"/>
    <w:next w:val="Normal"/>
    <w:link w:val="TitleChar"/>
    <w:uiPriority w:val="10"/>
    <w:qFormat/>
    <w:rsid w:val="00D67E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E8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37505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C004A"/>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D154F7"/>
    <w:rPr>
      <w:color w:val="605E5C"/>
      <w:shd w:val="clear" w:color="auto" w:fill="E1DFDD"/>
    </w:rPr>
  </w:style>
  <w:style w:type="character" w:styleId="FollowedHyperlink">
    <w:name w:val="FollowedHyperlink"/>
    <w:basedOn w:val="DefaultParagraphFont"/>
    <w:uiPriority w:val="99"/>
    <w:semiHidden/>
    <w:unhideWhenUsed/>
    <w:rsid w:val="00D154F7"/>
    <w:rPr>
      <w:color w:val="954F72" w:themeColor="followedHyperlink"/>
      <w:u w:val="single"/>
    </w:rPr>
  </w:style>
  <w:style w:type="character" w:customStyle="1" w:styleId="Heading6Char">
    <w:name w:val="Heading 6 Char"/>
    <w:basedOn w:val="DefaultParagraphFont"/>
    <w:link w:val="Heading6"/>
    <w:uiPriority w:val="9"/>
    <w:rsid w:val="009A0BBF"/>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657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5762F"/>
    <w:rPr>
      <w:rFonts w:ascii="Courier New" w:eastAsia="Times New Roman" w:hAnsi="Courier New" w:cs="Courier New"/>
      <w:sz w:val="20"/>
      <w:szCs w:val="20"/>
      <w:lang w:eastAsia="en-GB"/>
    </w:rPr>
  </w:style>
  <w:style w:type="table" w:styleId="GridTable4">
    <w:name w:val="Grid Table 4"/>
    <w:basedOn w:val="TableNormal"/>
    <w:uiPriority w:val="49"/>
    <w:rsid w:val="00CA343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odeSnippet">
    <w:name w:val="Code Snippet"/>
    <w:basedOn w:val="Normal"/>
    <w:link w:val="CodeSnippetChar"/>
    <w:autoRedefine/>
    <w:qFormat/>
    <w:rsid w:val="00C1090D"/>
    <w:pPr>
      <w:shd w:val="clear" w:color="auto" w:fill="E7E6E6" w:themeFill="background2"/>
      <w:contextualSpacing/>
    </w:pPr>
    <w:rPr>
      <w:rFonts w:ascii="Consolas" w:hAnsi="Consolas"/>
      <w:noProof/>
    </w:rPr>
  </w:style>
  <w:style w:type="character" w:customStyle="1" w:styleId="CodeSnippetChar">
    <w:name w:val="Code Snippet Char"/>
    <w:basedOn w:val="DefaultParagraphFont"/>
    <w:link w:val="CodeSnippet"/>
    <w:rsid w:val="00C1090D"/>
    <w:rPr>
      <w:rFonts w:ascii="Consolas" w:hAnsi="Consolas"/>
      <w:noProof/>
      <w:shd w:val="clear" w:color="auto" w:fill="E7E6E6" w:themeFill="background2"/>
    </w:rPr>
  </w:style>
  <w:style w:type="table" w:styleId="GridTable3">
    <w:name w:val="Grid Table 3"/>
    <w:basedOn w:val="TableNormal"/>
    <w:uiPriority w:val="48"/>
    <w:rsid w:val="004E30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4">
    <w:name w:val="Grid Table 3 Accent 4"/>
    <w:basedOn w:val="TableNormal"/>
    <w:uiPriority w:val="48"/>
    <w:rsid w:val="004E309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5Dark">
    <w:name w:val="Grid Table 5 Dark"/>
    <w:basedOn w:val="TableNormal"/>
    <w:uiPriority w:val="50"/>
    <w:rsid w:val="00D32D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3">
    <w:name w:val="Grid Table 4 Accent 3"/>
    <w:basedOn w:val="TableNormal"/>
    <w:uiPriority w:val="49"/>
    <w:rsid w:val="00D32D0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6">
    <w:name w:val="Grid Table 3 Accent 6"/>
    <w:basedOn w:val="TableNormal"/>
    <w:uiPriority w:val="48"/>
    <w:rsid w:val="00D32D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5">
    <w:name w:val="Grid Table 3 Accent 5"/>
    <w:basedOn w:val="TableNormal"/>
    <w:uiPriority w:val="48"/>
    <w:rsid w:val="00D32D0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5Dark-Accent4">
    <w:name w:val="Grid Table 5 Dark Accent 4"/>
    <w:basedOn w:val="TableNormal"/>
    <w:uiPriority w:val="50"/>
    <w:rsid w:val="001959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1Light-Accent5">
    <w:name w:val="Grid Table 1 Light Accent 5"/>
    <w:basedOn w:val="TableNormal"/>
    <w:uiPriority w:val="46"/>
    <w:rsid w:val="001959D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Revision">
    <w:name w:val="Revision"/>
    <w:hidden/>
    <w:uiPriority w:val="99"/>
    <w:semiHidden/>
    <w:rsid w:val="00A8075A"/>
    <w:pPr>
      <w:spacing w:after="0" w:line="240" w:lineRule="auto"/>
    </w:pPr>
  </w:style>
  <w:style w:type="paragraph" w:styleId="BalloonText">
    <w:name w:val="Balloon Text"/>
    <w:basedOn w:val="Normal"/>
    <w:link w:val="BalloonTextChar"/>
    <w:uiPriority w:val="99"/>
    <w:semiHidden/>
    <w:unhideWhenUsed/>
    <w:rsid w:val="00A807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7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02166">
      <w:bodyDiv w:val="1"/>
      <w:marLeft w:val="0"/>
      <w:marRight w:val="0"/>
      <w:marTop w:val="0"/>
      <w:marBottom w:val="0"/>
      <w:divBdr>
        <w:top w:val="none" w:sz="0" w:space="0" w:color="auto"/>
        <w:left w:val="none" w:sz="0" w:space="0" w:color="auto"/>
        <w:bottom w:val="none" w:sz="0" w:space="0" w:color="auto"/>
        <w:right w:val="none" w:sz="0" w:space="0" w:color="auto"/>
      </w:divBdr>
      <w:divsChild>
        <w:div w:id="1535536910">
          <w:marLeft w:val="0"/>
          <w:marRight w:val="0"/>
          <w:marTop w:val="0"/>
          <w:marBottom w:val="0"/>
          <w:divBdr>
            <w:top w:val="none" w:sz="0" w:space="0" w:color="auto"/>
            <w:left w:val="none" w:sz="0" w:space="0" w:color="auto"/>
            <w:bottom w:val="none" w:sz="0" w:space="0" w:color="auto"/>
            <w:right w:val="none" w:sz="0" w:space="0" w:color="auto"/>
          </w:divBdr>
          <w:divsChild>
            <w:div w:id="114211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55601">
      <w:bodyDiv w:val="1"/>
      <w:marLeft w:val="0"/>
      <w:marRight w:val="0"/>
      <w:marTop w:val="0"/>
      <w:marBottom w:val="0"/>
      <w:divBdr>
        <w:top w:val="none" w:sz="0" w:space="0" w:color="auto"/>
        <w:left w:val="none" w:sz="0" w:space="0" w:color="auto"/>
        <w:bottom w:val="none" w:sz="0" w:space="0" w:color="auto"/>
        <w:right w:val="none" w:sz="0" w:space="0" w:color="auto"/>
      </w:divBdr>
      <w:divsChild>
        <w:div w:id="1415011809">
          <w:marLeft w:val="0"/>
          <w:marRight w:val="0"/>
          <w:marTop w:val="0"/>
          <w:marBottom w:val="0"/>
          <w:divBdr>
            <w:top w:val="none" w:sz="0" w:space="0" w:color="auto"/>
            <w:left w:val="none" w:sz="0" w:space="0" w:color="auto"/>
            <w:bottom w:val="none" w:sz="0" w:space="0" w:color="auto"/>
            <w:right w:val="none" w:sz="0" w:space="0" w:color="auto"/>
          </w:divBdr>
          <w:divsChild>
            <w:div w:id="12832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9408">
      <w:bodyDiv w:val="1"/>
      <w:marLeft w:val="0"/>
      <w:marRight w:val="0"/>
      <w:marTop w:val="0"/>
      <w:marBottom w:val="0"/>
      <w:divBdr>
        <w:top w:val="none" w:sz="0" w:space="0" w:color="auto"/>
        <w:left w:val="none" w:sz="0" w:space="0" w:color="auto"/>
        <w:bottom w:val="none" w:sz="0" w:space="0" w:color="auto"/>
        <w:right w:val="none" w:sz="0" w:space="0" w:color="auto"/>
      </w:divBdr>
      <w:divsChild>
        <w:div w:id="1749882522">
          <w:marLeft w:val="0"/>
          <w:marRight w:val="0"/>
          <w:marTop w:val="0"/>
          <w:marBottom w:val="0"/>
          <w:divBdr>
            <w:top w:val="none" w:sz="0" w:space="0" w:color="auto"/>
            <w:left w:val="none" w:sz="0" w:space="0" w:color="auto"/>
            <w:bottom w:val="none" w:sz="0" w:space="0" w:color="auto"/>
            <w:right w:val="none" w:sz="0" w:space="0" w:color="auto"/>
          </w:divBdr>
          <w:divsChild>
            <w:div w:id="136922622">
              <w:marLeft w:val="0"/>
              <w:marRight w:val="0"/>
              <w:marTop w:val="0"/>
              <w:marBottom w:val="0"/>
              <w:divBdr>
                <w:top w:val="none" w:sz="0" w:space="0" w:color="auto"/>
                <w:left w:val="none" w:sz="0" w:space="0" w:color="auto"/>
                <w:bottom w:val="none" w:sz="0" w:space="0" w:color="auto"/>
                <w:right w:val="none" w:sz="0" w:space="0" w:color="auto"/>
              </w:divBdr>
            </w:div>
            <w:div w:id="139348175">
              <w:marLeft w:val="0"/>
              <w:marRight w:val="0"/>
              <w:marTop w:val="0"/>
              <w:marBottom w:val="0"/>
              <w:divBdr>
                <w:top w:val="none" w:sz="0" w:space="0" w:color="auto"/>
                <w:left w:val="none" w:sz="0" w:space="0" w:color="auto"/>
                <w:bottom w:val="none" w:sz="0" w:space="0" w:color="auto"/>
                <w:right w:val="none" w:sz="0" w:space="0" w:color="auto"/>
              </w:divBdr>
            </w:div>
            <w:div w:id="193033365">
              <w:marLeft w:val="0"/>
              <w:marRight w:val="0"/>
              <w:marTop w:val="0"/>
              <w:marBottom w:val="0"/>
              <w:divBdr>
                <w:top w:val="none" w:sz="0" w:space="0" w:color="auto"/>
                <w:left w:val="none" w:sz="0" w:space="0" w:color="auto"/>
                <w:bottom w:val="none" w:sz="0" w:space="0" w:color="auto"/>
                <w:right w:val="none" w:sz="0" w:space="0" w:color="auto"/>
              </w:divBdr>
            </w:div>
            <w:div w:id="222913477">
              <w:marLeft w:val="0"/>
              <w:marRight w:val="0"/>
              <w:marTop w:val="0"/>
              <w:marBottom w:val="0"/>
              <w:divBdr>
                <w:top w:val="none" w:sz="0" w:space="0" w:color="auto"/>
                <w:left w:val="none" w:sz="0" w:space="0" w:color="auto"/>
                <w:bottom w:val="none" w:sz="0" w:space="0" w:color="auto"/>
                <w:right w:val="none" w:sz="0" w:space="0" w:color="auto"/>
              </w:divBdr>
            </w:div>
            <w:div w:id="310906142">
              <w:marLeft w:val="0"/>
              <w:marRight w:val="0"/>
              <w:marTop w:val="0"/>
              <w:marBottom w:val="0"/>
              <w:divBdr>
                <w:top w:val="none" w:sz="0" w:space="0" w:color="auto"/>
                <w:left w:val="none" w:sz="0" w:space="0" w:color="auto"/>
                <w:bottom w:val="none" w:sz="0" w:space="0" w:color="auto"/>
                <w:right w:val="none" w:sz="0" w:space="0" w:color="auto"/>
              </w:divBdr>
            </w:div>
            <w:div w:id="400644543">
              <w:marLeft w:val="0"/>
              <w:marRight w:val="0"/>
              <w:marTop w:val="0"/>
              <w:marBottom w:val="0"/>
              <w:divBdr>
                <w:top w:val="none" w:sz="0" w:space="0" w:color="auto"/>
                <w:left w:val="none" w:sz="0" w:space="0" w:color="auto"/>
                <w:bottom w:val="none" w:sz="0" w:space="0" w:color="auto"/>
                <w:right w:val="none" w:sz="0" w:space="0" w:color="auto"/>
              </w:divBdr>
            </w:div>
            <w:div w:id="442459830">
              <w:marLeft w:val="0"/>
              <w:marRight w:val="0"/>
              <w:marTop w:val="0"/>
              <w:marBottom w:val="0"/>
              <w:divBdr>
                <w:top w:val="none" w:sz="0" w:space="0" w:color="auto"/>
                <w:left w:val="none" w:sz="0" w:space="0" w:color="auto"/>
                <w:bottom w:val="none" w:sz="0" w:space="0" w:color="auto"/>
                <w:right w:val="none" w:sz="0" w:space="0" w:color="auto"/>
              </w:divBdr>
            </w:div>
            <w:div w:id="449595614">
              <w:marLeft w:val="0"/>
              <w:marRight w:val="0"/>
              <w:marTop w:val="0"/>
              <w:marBottom w:val="0"/>
              <w:divBdr>
                <w:top w:val="none" w:sz="0" w:space="0" w:color="auto"/>
                <w:left w:val="none" w:sz="0" w:space="0" w:color="auto"/>
                <w:bottom w:val="none" w:sz="0" w:space="0" w:color="auto"/>
                <w:right w:val="none" w:sz="0" w:space="0" w:color="auto"/>
              </w:divBdr>
            </w:div>
            <w:div w:id="479200438">
              <w:marLeft w:val="0"/>
              <w:marRight w:val="0"/>
              <w:marTop w:val="0"/>
              <w:marBottom w:val="0"/>
              <w:divBdr>
                <w:top w:val="none" w:sz="0" w:space="0" w:color="auto"/>
                <w:left w:val="none" w:sz="0" w:space="0" w:color="auto"/>
                <w:bottom w:val="none" w:sz="0" w:space="0" w:color="auto"/>
                <w:right w:val="none" w:sz="0" w:space="0" w:color="auto"/>
              </w:divBdr>
            </w:div>
            <w:div w:id="504856318">
              <w:marLeft w:val="0"/>
              <w:marRight w:val="0"/>
              <w:marTop w:val="0"/>
              <w:marBottom w:val="0"/>
              <w:divBdr>
                <w:top w:val="none" w:sz="0" w:space="0" w:color="auto"/>
                <w:left w:val="none" w:sz="0" w:space="0" w:color="auto"/>
                <w:bottom w:val="none" w:sz="0" w:space="0" w:color="auto"/>
                <w:right w:val="none" w:sz="0" w:space="0" w:color="auto"/>
              </w:divBdr>
            </w:div>
            <w:div w:id="507453264">
              <w:marLeft w:val="0"/>
              <w:marRight w:val="0"/>
              <w:marTop w:val="0"/>
              <w:marBottom w:val="0"/>
              <w:divBdr>
                <w:top w:val="none" w:sz="0" w:space="0" w:color="auto"/>
                <w:left w:val="none" w:sz="0" w:space="0" w:color="auto"/>
                <w:bottom w:val="none" w:sz="0" w:space="0" w:color="auto"/>
                <w:right w:val="none" w:sz="0" w:space="0" w:color="auto"/>
              </w:divBdr>
            </w:div>
            <w:div w:id="511145947">
              <w:marLeft w:val="0"/>
              <w:marRight w:val="0"/>
              <w:marTop w:val="0"/>
              <w:marBottom w:val="0"/>
              <w:divBdr>
                <w:top w:val="none" w:sz="0" w:space="0" w:color="auto"/>
                <w:left w:val="none" w:sz="0" w:space="0" w:color="auto"/>
                <w:bottom w:val="none" w:sz="0" w:space="0" w:color="auto"/>
                <w:right w:val="none" w:sz="0" w:space="0" w:color="auto"/>
              </w:divBdr>
            </w:div>
            <w:div w:id="565578458">
              <w:marLeft w:val="0"/>
              <w:marRight w:val="0"/>
              <w:marTop w:val="0"/>
              <w:marBottom w:val="0"/>
              <w:divBdr>
                <w:top w:val="none" w:sz="0" w:space="0" w:color="auto"/>
                <w:left w:val="none" w:sz="0" w:space="0" w:color="auto"/>
                <w:bottom w:val="none" w:sz="0" w:space="0" w:color="auto"/>
                <w:right w:val="none" w:sz="0" w:space="0" w:color="auto"/>
              </w:divBdr>
            </w:div>
            <w:div w:id="623077374">
              <w:marLeft w:val="0"/>
              <w:marRight w:val="0"/>
              <w:marTop w:val="0"/>
              <w:marBottom w:val="0"/>
              <w:divBdr>
                <w:top w:val="none" w:sz="0" w:space="0" w:color="auto"/>
                <w:left w:val="none" w:sz="0" w:space="0" w:color="auto"/>
                <w:bottom w:val="none" w:sz="0" w:space="0" w:color="auto"/>
                <w:right w:val="none" w:sz="0" w:space="0" w:color="auto"/>
              </w:divBdr>
            </w:div>
            <w:div w:id="641424025">
              <w:marLeft w:val="0"/>
              <w:marRight w:val="0"/>
              <w:marTop w:val="0"/>
              <w:marBottom w:val="0"/>
              <w:divBdr>
                <w:top w:val="none" w:sz="0" w:space="0" w:color="auto"/>
                <w:left w:val="none" w:sz="0" w:space="0" w:color="auto"/>
                <w:bottom w:val="none" w:sz="0" w:space="0" w:color="auto"/>
                <w:right w:val="none" w:sz="0" w:space="0" w:color="auto"/>
              </w:divBdr>
            </w:div>
            <w:div w:id="802701463">
              <w:marLeft w:val="0"/>
              <w:marRight w:val="0"/>
              <w:marTop w:val="0"/>
              <w:marBottom w:val="0"/>
              <w:divBdr>
                <w:top w:val="none" w:sz="0" w:space="0" w:color="auto"/>
                <w:left w:val="none" w:sz="0" w:space="0" w:color="auto"/>
                <w:bottom w:val="none" w:sz="0" w:space="0" w:color="auto"/>
                <w:right w:val="none" w:sz="0" w:space="0" w:color="auto"/>
              </w:divBdr>
            </w:div>
            <w:div w:id="911046151">
              <w:marLeft w:val="0"/>
              <w:marRight w:val="0"/>
              <w:marTop w:val="0"/>
              <w:marBottom w:val="0"/>
              <w:divBdr>
                <w:top w:val="none" w:sz="0" w:space="0" w:color="auto"/>
                <w:left w:val="none" w:sz="0" w:space="0" w:color="auto"/>
                <w:bottom w:val="none" w:sz="0" w:space="0" w:color="auto"/>
                <w:right w:val="none" w:sz="0" w:space="0" w:color="auto"/>
              </w:divBdr>
            </w:div>
            <w:div w:id="965115161">
              <w:marLeft w:val="0"/>
              <w:marRight w:val="0"/>
              <w:marTop w:val="0"/>
              <w:marBottom w:val="0"/>
              <w:divBdr>
                <w:top w:val="none" w:sz="0" w:space="0" w:color="auto"/>
                <w:left w:val="none" w:sz="0" w:space="0" w:color="auto"/>
                <w:bottom w:val="none" w:sz="0" w:space="0" w:color="auto"/>
                <w:right w:val="none" w:sz="0" w:space="0" w:color="auto"/>
              </w:divBdr>
            </w:div>
            <w:div w:id="985626000">
              <w:marLeft w:val="0"/>
              <w:marRight w:val="0"/>
              <w:marTop w:val="0"/>
              <w:marBottom w:val="0"/>
              <w:divBdr>
                <w:top w:val="none" w:sz="0" w:space="0" w:color="auto"/>
                <w:left w:val="none" w:sz="0" w:space="0" w:color="auto"/>
                <w:bottom w:val="none" w:sz="0" w:space="0" w:color="auto"/>
                <w:right w:val="none" w:sz="0" w:space="0" w:color="auto"/>
              </w:divBdr>
            </w:div>
            <w:div w:id="991057056">
              <w:marLeft w:val="0"/>
              <w:marRight w:val="0"/>
              <w:marTop w:val="0"/>
              <w:marBottom w:val="0"/>
              <w:divBdr>
                <w:top w:val="none" w:sz="0" w:space="0" w:color="auto"/>
                <w:left w:val="none" w:sz="0" w:space="0" w:color="auto"/>
                <w:bottom w:val="none" w:sz="0" w:space="0" w:color="auto"/>
                <w:right w:val="none" w:sz="0" w:space="0" w:color="auto"/>
              </w:divBdr>
            </w:div>
            <w:div w:id="1044715878">
              <w:marLeft w:val="0"/>
              <w:marRight w:val="0"/>
              <w:marTop w:val="0"/>
              <w:marBottom w:val="0"/>
              <w:divBdr>
                <w:top w:val="none" w:sz="0" w:space="0" w:color="auto"/>
                <w:left w:val="none" w:sz="0" w:space="0" w:color="auto"/>
                <w:bottom w:val="none" w:sz="0" w:space="0" w:color="auto"/>
                <w:right w:val="none" w:sz="0" w:space="0" w:color="auto"/>
              </w:divBdr>
            </w:div>
            <w:div w:id="1152330345">
              <w:marLeft w:val="0"/>
              <w:marRight w:val="0"/>
              <w:marTop w:val="0"/>
              <w:marBottom w:val="0"/>
              <w:divBdr>
                <w:top w:val="none" w:sz="0" w:space="0" w:color="auto"/>
                <w:left w:val="none" w:sz="0" w:space="0" w:color="auto"/>
                <w:bottom w:val="none" w:sz="0" w:space="0" w:color="auto"/>
                <w:right w:val="none" w:sz="0" w:space="0" w:color="auto"/>
              </w:divBdr>
            </w:div>
            <w:div w:id="1168594403">
              <w:marLeft w:val="0"/>
              <w:marRight w:val="0"/>
              <w:marTop w:val="0"/>
              <w:marBottom w:val="0"/>
              <w:divBdr>
                <w:top w:val="none" w:sz="0" w:space="0" w:color="auto"/>
                <w:left w:val="none" w:sz="0" w:space="0" w:color="auto"/>
                <w:bottom w:val="none" w:sz="0" w:space="0" w:color="auto"/>
                <w:right w:val="none" w:sz="0" w:space="0" w:color="auto"/>
              </w:divBdr>
            </w:div>
            <w:div w:id="1218274594">
              <w:marLeft w:val="0"/>
              <w:marRight w:val="0"/>
              <w:marTop w:val="0"/>
              <w:marBottom w:val="0"/>
              <w:divBdr>
                <w:top w:val="none" w:sz="0" w:space="0" w:color="auto"/>
                <w:left w:val="none" w:sz="0" w:space="0" w:color="auto"/>
                <w:bottom w:val="none" w:sz="0" w:space="0" w:color="auto"/>
                <w:right w:val="none" w:sz="0" w:space="0" w:color="auto"/>
              </w:divBdr>
            </w:div>
            <w:div w:id="1335376056">
              <w:marLeft w:val="0"/>
              <w:marRight w:val="0"/>
              <w:marTop w:val="0"/>
              <w:marBottom w:val="0"/>
              <w:divBdr>
                <w:top w:val="none" w:sz="0" w:space="0" w:color="auto"/>
                <w:left w:val="none" w:sz="0" w:space="0" w:color="auto"/>
                <w:bottom w:val="none" w:sz="0" w:space="0" w:color="auto"/>
                <w:right w:val="none" w:sz="0" w:space="0" w:color="auto"/>
              </w:divBdr>
            </w:div>
            <w:div w:id="1349872635">
              <w:marLeft w:val="0"/>
              <w:marRight w:val="0"/>
              <w:marTop w:val="0"/>
              <w:marBottom w:val="0"/>
              <w:divBdr>
                <w:top w:val="none" w:sz="0" w:space="0" w:color="auto"/>
                <w:left w:val="none" w:sz="0" w:space="0" w:color="auto"/>
                <w:bottom w:val="none" w:sz="0" w:space="0" w:color="auto"/>
                <w:right w:val="none" w:sz="0" w:space="0" w:color="auto"/>
              </w:divBdr>
            </w:div>
            <w:div w:id="1409351683">
              <w:marLeft w:val="0"/>
              <w:marRight w:val="0"/>
              <w:marTop w:val="0"/>
              <w:marBottom w:val="0"/>
              <w:divBdr>
                <w:top w:val="none" w:sz="0" w:space="0" w:color="auto"/>
                <w:left w:val="none" w:sz="0" w:space="0" w:color="auto"/>
                <w:bottom w:val="none" w:sz="0" w:space="0" w:color="auto"/>
                <w:right w:val="none" w:sz="0" w:space="0" w:color="auto"/>
              </w:divBdr>
            </w:div>
            <w:div w:id="1465848310">
              <w:marLeft w:val="0"/>
              <w:marRight w:val="0"/>
              <w:marTop w:val="0"/>
              <w:marBottom w:val="0"/>
              <w:divBdr>
                <w:top w:val="none" w:sz="0" w:space="0" w:color="auto"/>
                <w:left w:val="none" w:sz="0" w:space="0" w:color="auto"/>
                <w:bottom w:val="none" w:sz="0" w:space="0" w:color="auto"/>
                <w:right w:val="none" w:sz="0" w:space="0" w:color="auto"/>
              </w:divBdr>
            </w:div>
            <w:div w:id="1523855613">
              <w:marLeft w:val="0"/>
              <w:marRight w:val="0"/>
              <w:marTop w:val="0"/>
              <w:marBottom w:val="0"/>
              <w:divBdr>
                <w:top w:val="none" w:sz="0" w:space="0" w:color="auto"/>
                <w:left w:val="none" w:sz="0" w:space="0" w:color="auto"/>
                <w:bottom w:val="none" w:sz="0" w:space="0" w:color="auto"/>
                <w:right w:val="none" w:sz="0" w:space="0" w:color="auto"/>
              </w:divBdr>
            </w:div>
            <w:div w:id="1579750591">
              <w:marLeft w:val="0"/>
              <w:marRight w:val="0"/>
              <w:marTop w:val="0"/>
              <w:marBottom w:val="0"/>
              <w:divBdr>
                <w:top w:val="none" w:sz="0" w:space="0" w:color="auto"/>
                <w:left w:val="none" w:sz="0" w:space="0" w:color="auto"/>
                <w:bottom w:val="none" w:sz="0" w:space="0" w:color="auto"/>
                <w:right w:val="none" w:sz="0" w:space="0" w:color="auto"/>
              </w:divBdr>
            </w:div>
            <w:div w:id="1766918624">
              <w:marLeft w:val="0"/>
              <w:marRight w:val="0"/>
              <w:marTop w:val="0"/>
              <w:marBottom w:val="0"/>
              <w:divBdr>
                <w:top w:val="none" w:sz="0" w:space="0" w:color="auto"/>
                <w:left w:val="none" w:sz="0" w:space="0" w:color="auto"/>
                <w:bottom w:val="none" w:sz="0" w:space="0" w:color="auto"/>
                <w:right w:val="none" w:sz="0" w:space="0" w:color="auto"/>
              </w:divBdr>
            </w:div>
            <w:div w:id="1879121760">
              <w:marLeft w:val="0"/>
              <w:marRight w:val="0"/>
              <w:marTop w:val="0"/>
              <w:marBottom w:val="0"/>
              <w:divBdr>
                <w:top w:val="none" w:sz="0" w:space="0" w:color="auto"/>
                <w:left w:val="none" w:sz="0" w:space="0" w:color="auto"/>
                <w:bottom w:val="none" w:sz="0" w:space="0" w:color="auto"/>
                <w:right w:val="none" w:sz="0" w:space="0" w:color="auto"/>
              </w:divBdr>
            </w:div>
            <w:div w:id="1891771252">
              <w:marLeft w:val="0"/>
              <w:marRight w:val="0"/>
              <w:marTop w:val="0"/>
              <w:marBottom w:val="0"/>
              <w:divBdr>
                <w:top w:val="none" w:sz="0" w:space="0" w:color="auto"/>
                <w:left w:val="none" w:sz="0" w:space="0" w:color="auto"/>
                <w:bottom w:val="none" w:sz="0" w:space="0" w:color="auto"/>
                <w:right w:val="none" w:sz="0" w:space="0" w:color="auto"/>
              </w:divBdr>
            </w:div>
            <w:div w:id="2010593540">
              <w:marLeft w:val="0"/>
              <w:marRight w:val="0"/>
              <w:marTop w:val="0"/>
              <w:marBottom w:val="0"/>
              <w:divBdr>
                <w:top w:val="none" w:sz="0" w:space="0" w:color="auto"/>
                <w:left w:val="none" w:sz="0" w:space="0" w:color="auto"/>
                <w:bottom w:val="none" w:sz="0" w:space="0" w:color="auto"/>
                <w:right w:val="none" w:sz="0" w:space="0" w:color="auto"/>
              </w:divBdr>
            </w:div>
            <w:div w:id="2013490239">
              <w:marLeft w:val="0"/>
              <w:marRight w:val="0"/>
              <w:marTop w:val="0"/>
              <w:marBottom w:val="0"/>
              <w:divBdr>
                <w:top w:val="none" w:sz="0" w:space="0" w:color="auto"/>
                <w:left w:val="none" w:sz="0" w:space="0" w:color="auto"/>
                <w:bottom w:val="none" w:sz="0" w:space="0" w:color="auto"/>
                <w:right w:val="none" w:sz="0" w:space="0" w:color="auto"/>
              </w:divBdr>
            </w:div>
            <w:div w:id="2099476102">
              <w:marLeft w:val="0"/>
              <w:marRight w:val="0"/>
              <w:marTop w:val="0"/>
              <w:marBottom w:val="0"/>
              <w:divBdr>
                <w:top w:val="none" w:sz="0" w:space="0" w:color="auto"/>
                <w:left w:val="none" w:sz="0" w:space="0" w:color="auto"/>
                <w:bottom w:val="none" w:sz="0" w:space="0" w:color="auto"/>
                <w:right w:val="none" w:sz="0" w:space="0" w:color="auto"/>
              </w:divBdr>
            </w:div>
            <w:div w:id="21244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2637">
      <w:bodyDiv w:val="1"/>
      <w:marLeft w:val="0"/>
      <w:marRight w:val="0"/>
      <w:marTop w:val="0"/>
      <w:marBottom w:val="0"/>
      <w:divBdr>
        <w:top w:val="none" w:sz="0" w:space="0" w:color="auto"/>
        <w:left w:val="none" w:sz="0" w:space="0" w:color="auto"/>
        <w:bottom w:val="none" w:sz="0" w:space="0" w:color="auto"/>
        <w:right w:val="none" w:sz="0" w:space="0" w:color="auto"/>
      </w:divBdr>
      <w:divsChild>
        <w:div w:id="56128294">
          <w:marLeft w:val="0"/>
          <w:marRight w:val="0"/>
          <w:marTop w:val="0"/>
          <w:marBottom w:val="0"/>
          <w:divBdr>
            <w:top w:val="none" w:sz="0" w:space="0" w:color="auto"/>
            <w:left w:val="none" w:sz="0" w:space="0" w:color="auto"/>
            <w:bottom w:val="none" w:sz="0" w:space="0" w:color="auto"/>
            <w:right w:val="none" w:sz="0" w:space="0" w:color="auto"/>
          </w:divBdr>
          <w:divsChild>
            <w:div w:id="13785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78134">
      <w:bodyDiv w:val="1"/>
      <w:marLeft w:val="0"/>
      <w:marRight w:val="0"/>
      <w:marTop w:val="0"/>
      <w:marBottom w:val="0"/>
      <w:divBdr>
        <w:top w:val="none" w:sz="0" w:space="0" w:color="auto"/>
        <w:left w:val="none" w:sz="0" w:space="0" w:color="auto"/>
        <w:bottom w:val="none" w:sz="0" w:space="0" w:color="auto"/>
        <w:right w:val="none" w:sz="0" w:space="0" w:color="auto"/>
      </w:divBdr>
      <w:divsChild>
        <w:div w:id="1830515424">
          <w:marLeft w:val="0"/>
          <w:marRight w:val="0"/>
          <w:marTop w:val="0"/>
          <w:marBottom w:val="0"/>
          <w:divBdr>
            <w:top w:val="none" w:sz="0" w:space="0" w:color="auto"/>
            <w:left w:val="none" w:sz="0" w:space="0" w:color="auto"/>
            <w:bottom w:val="none" w:sz="0" w:space="0" w:color="auto"/>
            <w:right w:val="none" w:sz="0" w:space="0" w:color="auto"/>
          </w:divBdr>
          <w:divsChild>
            <w:div w:id="1293363465">
              <w:marLeft w:val="0"/>
              <w:marRight w:val="0"/>
              <w:marTop w:val="0"/>
              <w:marBottom w:val="0"/>
              <w:divBdr>
                <w:top w:val="none" w:sz="0" w:space="0" w:color="auto"/>
                <w:left w:val="none" w:sz="0" w:space="0" w:color="auto"/>
                <w:bottom w:val="none" w:sz="0" w:space="0" w:color="auto"/>
                <w:right w:val="none" w:sz="0" w:space="0" w:color="auto"/>
              </w:divBdr>
            </w:div>
            <w:div w:id="1593002364">
              <w:marLeft w:val="0"/>
              <w:marRight w:val="0"/>
              <w:marTop w:val="0"/>
              <w:marBottom w:val="0"/>
              <w:divBdr>
                <w:top w:val="none" w:sz="0" w:space="0" w:color="auto"/>
                <w:left w:val="none" w:sz="0" w:space="0" w:color="auto"/>
                <w:bottom w:val="none" w:sz="0" w:space="0" w:color="auto"/>
                <w:right w:val="none" w:sz="0" w:space="0" w:color="auto"/>
              </w:divBdr>
            </w:div>
            <w:div w:id="631402409">
              <w:marLeft w:val="0"/>
              <w:marRight w:val="0"/>
              <w:marTop w:val="0"/>
              <w:marBottom w:val="0"/>
              <w:divBdr>
                <w:top w:val="none" w:sz="0" w:space="0" w:color="auto"/>
                <w:left w:val="none" w:sz="0" w:space="0" w:color="auto"/>
                <w:bottom w:val="none" w:sz="0" w:space="0" w:color="auto"/>
                <w:right w:val="none" w:sz="0" w:space="0" w:color="auto"/>
              </w:divBdr>
            </w:div>
            <w:div w:id="1602761600">
              <w:marLeft w:val="0"/>
              <w:marRight w:val="0"/>
              <w:marTop w:val="0"/>
              <w:marBottom w:val="0"/>
              <w:divBdr>
                <w:top w:val="none" w:sz="0" w:space="0" w:color="auto"/>
                <w:left w:val="none" w:sz="0" w:space="0" w:color="auto"/>
                <w:bottom w:val="none" w:sz="0" w:space="0" w:color="auto"/>
                <w:right w:val="none" w:sz="0" w:space="0" w:color="auto"/>
              </w:divBdr>
            </w:div>
            <w:div w:id="1129861834">
              <w:marLeft w:val="0"/>
              <w:marRight w:val="0"/>
              <w:marTop w:val="0"/>
              <w:marBottom w:val="0"/>
              <w:divBdr>
                <w:top w:val="none" w:sz="0" w:space="0" w:color="auto"/>
                <w:left w:val="none" w:sz="0" w:space="0" w:color="auto"/>
                <w:bottom w:val="none" w:sz="0" w:space="0" w:color="auto"/>
                <w:right w:val="none" w:sz="0" w:space="0" w:color="auto"/>
              </w:divBdr>
            </w:div>
            <w:div w:id="798064381">
              <w:marLeft w:val="0"/>
              <w:marRight w:val="0"/>
              <w:marTop w:val="0"/>
              <w:marBottom w:val="0"/>
              <w:divBdr>
                <w:top w:val="none" w:sz="0" w:space="0" w:color="auto"/>
                <w:left w:val="none" w:sz="0" w:space="0" w:color="auto"/>
                <w:bottom w:val="none" w:sz="0" w:space="0" w:color="auto"/>
                <w:right w:val="none" w:sz="0" w:space="0" w:color="auto"/>
              </w:divBdr>
            </w:div>
            <w:div w:id="159766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7417">
      <w:bodyDiv w:val="1"/>
      <w:marLeft w:val="0"/>
      <w:marRight w:val="0"/>
      <w:marTop w:val="0"/>
      <w:marBottom w:val="0"/>
      <w:divBdr>
        <w:top w:val="none" w:sz="0" w:space="0" w:color="auto"/>
        <w:left w:val="none" w:sz="0" w:space="0" w:color="auto"/>
        <w:bottom w:val="none" w:sz="0" w:space="0" w:color="auto"/>
        <w:right w:val="none" w:sz="0" w:space="0" w:color="auto"/>
      </w:divBdr>
      <w:divsChild>
        <w:div w:id="1006784242">
          <w:marLeft w:val="0"/>
          <w:marRight w:val="0"/>
          <w:marTop w:val="0"/>
          <w:marBottom w:val="0"/>
          <w:divBdr>
            <w:top w:val="none" w:sz="0" w:space="0" w:color="auto"/>
            <w:left w:val="none" w:sz="0" w:space="0" w:color="auto"/>
            <w:bottom w:val="none" w:sz="0" w:space="0" w:color="auto"/>
            <w:right w:val="none" w:sz="0" w:space="0" w:color="auto"/>
          </w:divBdr>
          <w:divsChild>
            <w:div w:id="39134347">
              <w:marLeft w:val="0"/>
              <w:marRight w:val="0"/>
              <w:marTop w:val="0"/>
              <w:marBottom w:val="0"/>
              <w:divBdr>
                <w:top w:val="none" w:sz="0" w:space="0" w:color="auto"/>
                <w:left w:val="none" w:sz="0" w:space="0" w:color="auto"/>
                <w:bottom w:val="none" w:sz="0" w:space="0" w:color="auto"/>
                <w:right w:val="none" w:sz="0" w:space="0" w:color="auto"/>
              </w:divBdr>
            </w:div>
            <w:div w:id="216624671">
              <w:marLeft w:val="0"/>
              <w:marRight w:val="0"/>
              <w:marTop w:val="0"/>
              <w:marBottom w:val="0"/>
              <w:divBdr>
                <w:top w:val="none" w:sz="0" w:space="0" w:color="auto"/>
                <w:left w:val="none" w:sz="0" w:space="0" w:color="auto"/>
                <w:bottom w:val="none" w:sz="0" w:space="0" w:color="auto"/>
                <w:right w:val="none" w:sz="0" w:space="0" w:color="auto"/>
              </w:divBdr>
            </w:div>
            <w:div w:id="948468402">
              <w:marLeft w:val="0"/>
              <w:marRight w:val="0"/>
              <w:marTop w:val="0"/>
              <w:marBottom w:val="0"/>
              <w:divBdr>
                <w:top w:val="none" w:sz="0" w:space="0" w:color="auto"/>
                <w:left w:val="none" w:sz="0" w:space="0" w:color="auto"/>
                <w:bottom w:val="none" w:sz="0" w:space="0" w:color="auto"/>
                <w:right w:val="none" w:sz="0" w:space="0" w:color="auto"/>
              </w:divBdr>
            </w:div>
            <w:div w:id="770853026">
              <w:marLeft w:val="0"/>
              <w:marRight w:val="0"/>
              <w:marTop w:val="0"/>
              <w:marBottom w:val="0"/>
              <w:divBdr>
                <w:top w:val="none" w:sz="0" w:space="0" w:color="auto"/>
                <w:left w:val="none" w:sz="0" w:space="0" w:color="auto"/>
                <w:bottom w:val="none" w:sz="0" w:space="0" w:color="auto"/>
                <w:right w:val="none" w:sz="0" w:space="0" w:color="auto"/>
              </w:divBdr>
            </w:div>
            <w:div w:id="203952136">
              <w:marLeft w:val="0"/>
              <w:marRight w:val="0"/>
              <w:marTop w:val="0"/>
              <w:marBottom w:val="0"/>
              <w:divBdr>
                <w:top w:val="none" w:sz="0" w:space="0" w:color="auto"/>
                <w:left w:val="none" w:sz="0" w:space="0" w:color="auto"/>
                <w:bottom w:val="none" w:sz="0" w:space="0" w:color="auto"/>
                <w:right w:val="none" w:sz="0" w:space="0" w:color="auto"/>
              </w:divBdr>
            </w:div>
            <w:div w:id="2102137483">
              <w:marLeft w:val="0"/>
              <w:marRight w:val="0"/>
              <w:marTop w:val="0"/>
              <w:marBottom w:val="0"/>
              <w:divBdr>
                <w:top w:val="none" w:sz="0" w:space="0" w:color="auto"/>
                <w:left w:val="none" w:sz="0" w:space="0" w:color="auto"/>
                <w:bottom w:val="none" w:sz="0" w:space="0" w:color="auto"/>
                <w:right w:val="none" w:sz="0" w:space="0" w:color="auto"/>
              </w:divBdr>
            </w:div>
            <w:div w:id="2106925868">
              <w:marLeft w:val="0"/>
              <w:marRight w:val="0"/>
              <w:marTop w:val="0"/>
              <w:marBottom w:val="0"/>
              <w:divBdr>
                <w:top w:val="none" w:sz="0" w:space="0" w:color="auto"/>
                <w:left w:val="none" w:sz="0" w:space="0" w:color="auto"/>
                <w:bottom w:val="none" w:sz="0" w:space="0" w:color="auto"/>
                <w:right w:val="none" w:sz="0" w:space="0" w:color="auto"/>
              </w:divBdr>
            </w:div>
            <w:div w:id="1319337331">
              <w:marLeft w:val="0"/>
              <w:marRight w:val="0"/>
              <w:marTop w:val="0"/>
              <w:marBottom w:val="0"/>
              <w:divBdr>
                <w:top w:val="none" w:sz="0" w:space="0" w:color="auto"/>
                <w:left w:val="none" w:sz="0" w:space="0" w:color="auto"/>
                <w:bottom w:val="none" w:sz="0" w:space="0" w:color="auto"/>
                <w:right w:val="none" w:sz="0" w:space="0" w:color="auto"/>
              </w:divBdr>
            </w:div>
            <w:div w:id="1612013718">
              <w:marLeft w:val="0"/>
              <w:marRight w:val="0"/>
              <w:marTop w:val="0"/>
              <w:marBottom w:val="0"/>
              <w:divBdr>
                <w:top w:val="none" w:sz="0" w:space="0" w:color="auto"/>
                <w:left w:val="none" w:sz="0" w:space="0" w:color="auto"/>
                <w:bottom w:val="none" w:sz="0" w:space="0" w:color="auto"/>
                <w:right w:val="none" w:sz="0" w:space="0" w:color="auto"/>
              </w:divBdr>
            </w:div>
            <w:div w:id="110707356">
              <w:marLeft w:val="0"/>
              <w:marRight w:val="0"/>
              <w:marTop w:val="0"/>
              <w:marBottom w:val="0"/>
              <w:divBdr>
                <w:top w:val="none" w:sz="0" w:space="0" w:color="auto"/>
                <w:left w:val="none" w:sz="0" w:space="0" w:color="auto"/>
                <w:bottom w:val="none" w:sz="0" w:space="0" w:color="auto"/>
                <w:right w:val="none" w:sz="0" w:space="0" w:color="auto"/>
              </w:divBdr>
            </w:div>
            <w:div w:id="1816338478">
              <w:marLeft w:val="0"/>
              <w:marRight w:val="0"/>
              <w:marTop w:val="0"/>
              <w:marBottom w:val="0"/>
              <w:divBdr>
                <w:top w:val="none" w:sz="0" w:space="0" w:color="auto"/>
                <w:left w:val="none" w:sz="0" w:space="0" w:color="auto"/>
                <w:bottom w:val="none" w:sz="0" w:space="0" w:color="auto"/>
                <w:right w:val="none" w:sz="0" w:space="0" w:color="auto"/>
              </w:divBdr>
            </w:div>
            <w:div w:id="65420175">
              <w:marLeft w:val="0"/>
              <w:marRight w:val="0"/>
              <w:marTop w:val="0"/>
              <w:marBottom w:val="0"/>
              <w:divBdr>
                <w:top w:val="none" w:sz="0" w:space="0" w:color="auto"/>
                <w:left w:val="none" w:sz="0" w:space="0" w:color="auto"/>
                <w:bottom w:val="none" w:sz="0" w:space="0" w:color="auto"/>
                <w:right w:val="none" w:sz="0" w:space="0" w:color="auto"/>
              </w:divBdr>
            </w:div>
            <w:div w:id="2064519231">
              <w:marLeft w:val="0"/>
              <w:marRight w:val="0"/>
              <w:marTop w:val="0"/>
              <w:marBottom w:val="0"/>
              <w:divBdr>
                <w:top w:val="none" w:sz="0" w:space="0" w:color="auto"/>
                <w:left w:val="none" w:sz="0" w:space="0" w:color="auto"/>
                <w:bottom w:val="none" w:sz="0" w:space="0" w:color="auto"/>
                <w:right w:val="none" w:sz="0" w:space="0" w:color="auto"/>
              </w:divBdr>
            </w:div>
            <w:div w:id="1127356618">
              <w:marLeft w:val="0"/>
              <w:marRight w:val="0"/>
              <w:marTop w:val="0"/>
              <w:marBottom w:val="0"/>
              <w:divBdr>
                <w:top w:val="none" w:sz="0" w:space="0" w:color="auto"/>
                <w:left w:val="none" w:sz="0" w:space="0" w:color="auto"/>
                <w:bottom w:val="none" w:sz="0" w:space="0" w:color="auto"/>
                <w:right w:val="none" w:sz="0" w:space="0" w:color="auto"/>
              </w:divBdr>
            </w:div>
            <w:div w:id="2069379243">
              <w:marLeft w:val="0"/>
              <w:marRight w:val="0"/>
              <w:marTop w:val="0"/>
              <w:marBottom w:val="0"/>
              <w:divBdr>
                <w:top w:val="none" w:sz="0" w:space="0" w:color="auto"/>
                <w:left w:val="none" w:sz="0" w:space="0" w:color="auto"/>
                <w:bottom w:val="none" w:sz="0" w:space="0" w:color="auto"/>
                <w:right w:val="none" w:sz="0" w:space="0" w:color="auto"/>
              </w:divBdr>
            </w:div>
            <w:div w:id="341856786">
              <w:marLeft w:val="0"/>
              <w:marRight w:val="0"/>
              <w:marTop w:val="0"/>
              <w:marBottom w:val="0"/>
              <w:divBdr>
                <w:top w:val="none" w:sz="0" w:space="0" w:color="auto"/>
                <w:left w:val="none" w:sz="0" w:space="0" w:color="auto"/>
                <w:bottom w:val="none" w:sz="0" w:space="0" w:color="auto"/>
                <w:right w:val="none" w:sz="0" w:space="0" w:color="auto"/>
              </w:divBdr>
            </w:div>
            <w:div w:id="254170641">
              <w:marLeft w:val="0"/>
              <w:marRight w:val="0"/>
              <w:marTop w:val="0"/>
              <w:marBottom w:val="0"/>
              <w:divBdr>
                <w:top w:val="none" w:sz="0" w:space="0" w:color="auto"/>
                <w:left w:val="none" w:sz="0" w:space="0" w:color="auto"/>
                <w:bottom w:val="none" w:sz="0" w:space="0" w:color="auto"/>
                <w:right w:val="none" w:sz="0" w:space="0" w:color="auto"/>
              </w:divBdr>
            </w:div>
            <w:div w:id="1530602775">
              <w:marLeft w:val="0"/>
              <w:marRight w:val="0"/>
              <w:marTop w:val="0"/>
              <w:marBottom w:val="0"/>
              <w:divBdr>
                <w:top w:val="none" w:sz="0" w:space="0" w:color="auto"/>
                <w:left w:val="none" w:sz="0" w:space="0" w:color="auto"/>
                <w:bottom w:val="none" w:sz="0" w:space="0" w:color="auto"/>
                <w:right w:val="none" w:sz="0" w:space="0" w:color="auto"/>
              </w:divBdr>
            </w:div>
            <w:div w:id="2013214227">
              <w:marLeft w:val="0"/>
              <w:marRight w:val="0"/>
              <w:marTop w:val="0"/>
              <w:marBottom w:val="0"/>
              <w:divBdr>
                <w:top w:val="none" w:sz="0" w:space="0" w:color="auto"/>
                <w:left w:val="none" w:sz="0" w:space="0" w:color="auto"/>
                <w:bottom w:val="none" w:sz="0" w:space="0" w:color="auto"/>
                <w:right w:val="none" w:sz="0" w:space="0" w:color="auto"/>
              </w:divBdr>
            </w:div>
            <w:div w:id="210576432">
              <w:marLeft w:val="0"/>
              <w:marRight w:val="0"/>
              <w:marTop w:val="0"/>
              <w:marBottom w:val="0"/>
              <w:divBdr>
                <w:top w:val="none" w:sz="0" w:space="0" w:color="auto"/>
                <w:left w:val="none" w:sz="0" w:space="0" w:color="auto"/>
                <w:bottom w:val="none" w:sz="0" w:space="0" w:color="auto"/>
                <w:right w:val="none" w:sz="0" w:space="0" w:color="auto"/>
              </w:divBdr>
            </w:div>
            <w:div w:id="1379624559">
              <w:marLeft w:val="0"/>
              <w:marRight w:val="0"/>
              <w:marTop w:val="0"/>
              <w:marBottom w:val="0"/>
              <w:divBdr>
                <w:top w:val="none" w:sz="0" w:space="0" w:color="auto"/>
                <w:left w:val="none" w:sz="0" w:space="0" w:color="auto"/>
                <w:bottom w:val="none" w:sz="0" w:space="0" w:color="auto"/>
                <w:right w:val="none" w:sz="0" w:space="0" w:color="auto"/>
              </w:divBdr>
            </w:div>
            <w:div w:id="1173453379">
              <w:marLeft w:val="0"/>
              <w:marRight w:val="0"/>
              <w:marTop w:val="0"/>
              <w:marBottom w:val="0"/>
              <w:divBdr>
                <w:top w:val="none" w:sz="0" w:space="0" w:color="auto"/>
                <w:left w:val="none" w:sz="0" w:space="0" w:color="auto"/>
                <w:bottom w:val="none" w:sz="0" w:space="0" w:color="auto"/>
                <w:right w:val="none" w:sz="0" w:space="0" w:color="auto"/>
              </w:divBdr>
            </w:div>
            <w:div w:id="37776713">
              <w:marLeft w:val="0"/>
              <w:marRight w:val="0"/>
              <w:marTop w:val="0"/>
              <w:marBottom w:val="0"/>
              <w:divBdr>
                <w:top w:val="none" w:sz="0" w:space="0" w:color="auto"/>
                <w:left w:val="none" w:sz="0" w:space="0" w:color="auto"/>
                <w:bottom w:val="none" w:sz="0" w:space="0" w:color="auto"/>
                <w:right w:val="none" w:sz="0" w:space="0" w:color="auto"/>
              </w:divBdr>
            </w:div>
            <w:div w:id="646936205">
              <w:marLeft w:val="0"/>
              <w:marRight w:val="0"/>
              <w:marTop w:val="0"/>
              <w:marBottom w:val="0"/>
              <w:divBdr>
                <w:top w:val="none" w:sz="0" w:space="0" w:color="auto"/>
                <w:left w:val="none" w:sz="0" w:space="0" w:color="auto"/>
                <w:bottom w:val="none" w:sz="0" w:space="0" w:color="auto"/>
                <w:right w:val="none" w:sz="0" w:space="0" w:color="auto"/>
              </w:divBdr>
            </w:div>
            <w:div w:id="844174654">
              <w:marLeft w:val="0"/>
              <w:marRight w:val="0"/>
              <w:marTop w:val="0"/>
              <w:marBottom w:val="0"/>
              <w:divBdr>
                <w:top w:val="none" w:sz="0" w:space="0" w:color="auto"/>
                <w:left w:val="none" w:sz="0" w:space="0" w:color="auto"/>
                <w:bottom w:val="none" w:sz="0" w:space="0" w:color="auto"/>
                <w:right w:val="none" w:sz="0" w:space="0" w:color="auto"/>
              </w:divBdr>
            </w:div>
            <w:div w:id="1757896066">
              <w:marLeft w:val="0"/>
              <w:marRight w:val="0"/>
              <w:marTop w:val="0"/>
              <w:marBottom w:val="0"/>
              <w:divBdr>
                <w:top w:val="none" w:sz="0" w:space="0" w:color="auto"/>
                <w:left w:val="none" w:sz="0" w:space="0" w:color="auto"/>
                <w:bottom w:val="none" w:sz="0" w:space="0" w:color="auto"/>
                <w:right w:val="none" w:sz="0" w:space="0" w:color="auto"/>
              </w:divBdr>
            </w:div>
            <w:div w:id="1806386481">
              <w:marLeft w:val="0"/>
              <w:marRight w:val="0"/>
              <w:marTop w:val="0"/>
              <w:marBottom w:val="0"/>
              <w:divBdr>
                <w:top w:val="none" w:sz="0" w:space="0" w:color="auto"/>
                <w:left w:val="none" w:sz="0" w:space="0" w:color="auto"/>
                <w:bottom w:val="none" w:sz="0" w:space="0" w:color="auto"/>
                <w:right w:val="none" w:sz="0" w:space="0" w:color="auto"/>
              </w:divBdr>
            </w:div>
            <w:div w:id="190263964">
              <w:marLeft w:val="0"/>
              <w:marRight w:val="0"/>
              <w:marTop w:val="0"/>
              <w:marBottom w:val="0"/>
              <w:divBdr>
                <w:top w:val="none" w:sz="0" w:space="0" w:color="auto"/>
                <w:left w:val="none" w:sz="0" w:space="0" w:color="auto"/>
                <w:bottom w:val="none" w:sz="0" w:space="0" w:color="auto"/>
                <w:right w:val="none" w:sz="0" w:space="0" w:color="auto"/>
              </w:divBdr>
            </w:div>
            <w:div w:id="766118749">
              <w:marLeft w:val="0"/>
              <w:marRight w:val="0"/>
              <w:marTop w:val="0"/>
              <w:marBottom w:val="0"/>
              <w:divBdr>
                <w:top w:val="none" w:sz="0" w:space="0" w:color="auto"/>
                <w:left w:val="none" w:sz="0" w:space="0" w:color="auto"/>
                <w:bottom w:val="none" w:sz="0" w:space="0" w:color="auto"/>
                <w:right w:val="none" w:sz="0" w:space="0" w:color="auto"/>
              </w:divBdr>
            </w:div>
            <w:div w:id="219487885">
              <w:marLeft w:val="0"/>
              <w:marRight w:val="0"/>
              <w:marTop w:val="0"/>
              <w:marBottom w:val="0"/>
              <w:divBdr>
                <w:top w:val="none" w:sz="0" w:space="0" w:color="auto"/>
                <w:left w:val="none" w:sz="0" w:space="0" w:color="auto"/>
                <w:bottom w:val="none" w:sz="0" w:space="0" w:color="auto"/>
                <w:right w:val="none" w:sz="0" w:space="0" w:color="auto"/>
              </w:divBdr>
            </w:div>
            <w:div w:id="672727310">
              <w:marLeft w:val="0"/>
              <w:marRight w:val="0"/>
              <w:marTop w:val="0"/>
              <w:marBottom w:val="0"/>
              <w:divBdr>
                <w:top w:val="none" w:sz="0" w:space="0" w:color="auto"/>
                <w:left w:val="none" w:sz="0" w:space="0" w:color="auto"/>
                <w:bottom w:val="none" w:sz="0" w:space="0" w:color="auto"/>
                <w:right w:val="none" w:sz="0" w:space="0" w:color="auto"/>
              </w:divBdr>
            </w:div>
            <w:div w:id="1799566059">
              <w:marLeft w:val="0"/>
              <w:marRight w:val="0"/>
              <w:marTop w:val="0"/>
              <w:marBottom w:val="0"/>
              <w:divBdr>
                <w:top w:val="none" w:sz="0" w:space="0" w:color="auto"/>
                <w:left w:val="none" w:sz="0" w:space="0" w:color="auto"/>
                <w:bottom w:val="none" w:sz="0" w:space="0" w:color="auto"/>
                <w:right w:val="none" w:sz="0" w:space="0" w:color="auto"/>
              </w:divBdr>
            </w:div>
            <w:div w:id="193948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80681">
      <w:bodyDiv w:val="1"/>
      <w:marLeft w:val="0"/>
      <w:marRight w:val="0"/>
      <w:marTop w:val="0"/>
      <w:marBottom w:val="0"/>
      <w:divBdr>
        <w:top w:val="none" w:sz="0" w:space="0" w:color="auto"/>
        <w:left w:val="none" w:sz="0" w:space="0" w:color="auto"/>
        <w:bottom w:val="none" w:sz="0" w:space="0" w:color="auto"/>
        <w:right w:val="none" w:sz="0" w:space="0" w:color="auto"/>
      </w:divBdr>
      <w:divsChild>
        <w:div w:id="528107713">
          <w:marLeft w:val="0"/>
          <w:marRight w:val="0"/>
          <w:marTop w:val="0"/>
          <w:marBottom w:val="0"/>
          <w:divBdr>
            <w:top w:val="none" w:sz="0" w:space="0" w:color="auto"/>
            <w:left w:val="none" w:sz="0" w:space="0" w:color="auto"/>
            <w:bottom w:val="none" w:sz="0" w:space="0" w:color="auto"/>
            <w:right w:val="none" w:sz="0" w:space="0" w:color="auto"/>
          </w:divBdr>
          <w:divsChild>
            <w:div w:id="167641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0334">
      <w:bodyDiv w:val="1"/>
      <w:marLeft w:val="0"/>
      <w:marRight w:val="0"/>
      <w:marTop w:val="0"/>
      <w:marBottom w:val="0"/>
      <w:divBdr>
        <w:top w:val="none" w:sz="0" w:space="0" w:color="auto"/>
        <w:left w:val="none" w:sz="0" w:space="0" w:color="auto"/>
        <w:bottom w:val="none" w:sz="0" w:space="0" w:color="auto"/>
        <w:right w:val="none" w:sz="0" w:space="0" w:color="auto"/>
      </w:divBdr>
    </w:div>
    <w:div w:id="1033460653">
      <w:bodyDiv w:val="1"/>
      <w:marLeft w:val="0"/>
      <w:marRight w:val="0"/>
      <w:marTop w:val="0"/>
      <w:marBottom w:val="0"/>
      <w:divBdr>
        <w:top w:val="none" w:sz="0" w:space="0" w:color="auto"/>
        <w:left w:val="none" w:sz="0" w:space="0" w:color="auto"/>
        <w:bottom w:val="none" w:sz="0" w:space="0" w:color="auto"/>
        <w:right w:val="none" w:sz="0" w:space="0" w:color="auto"/>
      </w:divBdr>
      <w:divsChild>
        <w:div w:id="234975735">
          <w:marLeft w:val="0"/>
          <w:marRight w:val="0"/>
          <w:marTop w:val="0"/>
          <w:marBottom w:val="0"/>
          <w:divBdr>
            <w:top w:val="none" w:sz="0" w:space="0" w:color="auto"/>
            <w:left w:val="none" w:sz="0" w:space="0" w:color="auto"/>
            <w:bottom w:val="none" w:sz="0" w:space="0" w:color="auto"/>
            <w:right w:val="none" w:sz="0" w:space="0" w:color="auto"/>
          </w:divBdr>
          <w:divsChild>
            <w:div w:id="6182687">
              <w:marLeft w:val="0"/>
              <w:marRight w:val="0"/>
              <w:marTop w:val="0"/>
              <w:marBottom w:val="0"/>
              <w:divBdr>
                <w:top w:val="none" w:sz="0" w:space="0" w:color="auto"/>
                <w:left w:val="none" w:sz="0" w:space="0" w:color="auto"/>
                <w:bottom w:val="none" w:sz="0" w:space="0" w:color="auto"/>
                <w:right w:val="none" w:sz="0" w:space="0" w:color="auto"/>
              </w:divBdr>
            </w:div>
            <w:div w:id="22706596">
              <w:marLeft w:val="0"/>
              <w:marRight w:val="0"/>
              <w:marTop w:val="0"/>
              <w:marBottom w:val="0"/>
              <w:divBdr>
                <w:top w:val="none" w:sz="0" w:space="0" w:color="auto"/>
                <w:left w:val="none" w:sz="0" w:space="0" w:color="auto"/>
                <w:bottom w:val="none" w:sz="0" w:space="0" w:color="auto"/>
                <w:right w:val="none" w:sz="0" w:space="0" w:color="auto"/>
              </w:divBdr>
            </w:div>
            <w:div w:id="26954880">
              <w:marLeft w:val="0"/>
              <w:marRight w:val="0"/>
              <w:marTop w:val="0"/>
              <w:marBottom w:val="0"/>
              <w:divBdr>
                <w:top w:val="none" w:sz="0" w:space="0" w:color="auto"/>
                <w:left w:val="none" w:sz="0" w:space="0" w:color="auto"/>
                <w:bottom w:val="none" w:sz="0" w:space="0" w:color="auto"/>
                <w:right w:val="none" w:sz="0" w:space="0" w:color="auto"/>
              </w:divBdr>
            </w:div>
            <w:div w:id="28070764">
              <w:marLeft w:val="0"/>
              <w:marRight w:val="0"/>
              <w:marTop w:val="0"/>
              <w:marBottom w:val="0"/>
              <w:divBdr>
                <w:top w:val="none" w:sz="0" w:space="0" w:color="auto"/>
                <w:left w:val="none" w:sz="0" w:space="0" w:color="auto"/>
                <w:bottom w:val="none" w:sz="0" w:space="0" w:color="auto"/>
                <w:right w:val="none" w:sz="0" w:space="0" w:color="auto"/>
              </w:divBdr>
            </w:div>
            <w:div w:id="62029051">
              <w:marLeft w:val="0"/>
              <w:marRight w:val="0"/>
              <w:marTop w:val="0"/>
              <w:marBottom w:val="0"/>
              <w:divBdr>
                <w:top w:val="none" w:sz="0" w:space="0" w:color="auto"/>
                <w:left w:val="none" w:sz="0" w:space="0" w:color="auto"/>
                <w:bottom w:val="none" w:sz="0" w:space="0" w:color="auto"/>
                <w:right w:val="none" w:sz="0" w:space="0" w:color="auto"/>
              </w:divBdr>
            </w:div>
            <w:div w:id="63915234">
              <w:marLeft w:val="0"/>
              <w:marRight w:val="0"/>
              <w:marTop w:val="0"/>
              <w:marBottom w:val="0"/>
              <w:divBdr>
                <w:top w:val="none" w:sz="0" w:space="0" w:color="auto"/>
                <w:left w:val="none" w:sz="0" w:space="0" w:color="auto"/>
                <w:bottom w:val="none" w:sz="0" w:space="0" w:color="auto"/>
                <w:right w:val="none" w:sz="0" w:space="0" w:color="auto"/>
              </w:divBdr>
            </w:div>
            <w:div w:id="74674511">
              <w:marLeft w:val="0"/>
              <w:marRight w:val="0"/>
              <w:marTop w:val="0"/>
              <w:marBottom w:val="0"/>
              <w:divBdr>
                <w:top w:val="none" w:sz="0" w:space="0" w:color="auto"/>
                <w:left w:val="none" w:sz="0" w:space="0" w:color="auto"/>
                <w:bottom w:val="none" w:sz="0" w:space="0" w:color="auto"/>
                <w:right w:val="none" w:sz="0" w:space="0" w:color="auto"/>
              </w:divBdr>
            </w:div>
            <w:div w:id="84347293">
              <w:marLeft w:val="0"/>
              <w:marRight w:val="0"/>
              <w:marTop w:val="0"/>
              <w:marBottom w:val="0"/>
              <w:divBdr>
                <w:top w:val="none" w:sz="0" w:space="0" w:color="auto"/>
                <w:left w:val="none" w:sz="0" w:space="0" w:color="auto"/>
                <w:bottom w:val="none" w:sz="0" w:space="0" w:color="auto"/>
                <w:right w:val="none" w:sz="0" w:space="0" w:color="auto"/>
              </w:divBdr>
            </w:div>
            <w:div w:id="102115824">
              <w:marLeft w:val="0"/>
              <w:marRight w:val="0"/>
              <w:marTop w:val="0"/>
              <w:marBottom w:val="0"/>
              <w:divBdr>
                <w:top w:val="none" w:sz="0" w:space="0" w:color="auto"/>
                <w:left w:val="none" w:sz="0" w:space="0" w:color="auto"/>
                <w:bottom w:val="none" w:sz="0" w:space="0" w:color="auto"/>
                <w:right w:val="none" w:sz="0" w:space="0" w:color="auto"/>
              </w:divBdr>
            </w:div>
            <w:div w:id="103624103">
              <w:marLeft w:val="0"/>
              <w:marRight w:val="0"/>
              <w:marTop w:val="0"/>
              <w:marBottom w:val="0"/>
              <w:divBdr>
                <w:top w:val="none" w:sz="0" w:space="0" w:color="auto"/>
                <w:left w:val="none" w:sz="0" w:space="0" w:color="auto"/>
                <w:bottom w:val="none" w:sz="0" w:space="0" w:color="auto"/>
                <w:right w:val="none" w:sz="0" w:space="0" w:color="auto"/>
              </w:divBdr>
            </w:div>
            <w:div w:id="114258303">
              <w:marLeft w:val="0"/>
              <w:marRight w:val="0"/>
              <w:marTop w:val="0"/>
              <w:marBottom w:val="0"/>
              <w:divBdr>
                <w:top w:val="none" w:sz="0" w:space="0" w:color="auto"/>
                <w:left w:val="none" w:sz="0" w:space="0" w:color="auto"/>
                <w:bottom w:val="none" w:sz="0" w:space="0" w:color="auto"/>
                <w:right w:val="none" w:sz="0" w:space="0" w:color="auto"/>
              </w:divBdr>
            </w:div>
            <w:div w:id="126247736">
              <w:marLeft w:val="0"/>
              <w:marRight w:val="0"/>
              <w:marTop w:val="0"/>
              <w:marBottom w:val="0"/>
              <w:divBdr>
                <w:top w:val="none" w:sz="0" w:space="0" w:color="auto"/>
                <w:left w:val="none" w:sz="0" w:space="0" w:color="auto"/>
                <w:bottom w:val="none" w:sz="0" w:space="0" w:color="auto"/>
                <w:right w:val="none" w:sz="0" w:space="0" w:color="auto"/>
              </w:divBdr>
            </w:div>
            <w:div w:id="131758086">
              <w:marLeft w:val="0"/>
              <w:marRight w:val="0"/>
              <w:marTop w:val="0"/>
              <w:marBottom w:val="0"/>
              <w:divBdr>
                <w:top w:val="none" w:sz="0" w:space="0" w:color="auto"/>
                <w:left w:val="none" w:sz="0" w:space="0" w:color="auto"/>
                <w:bottom w:val="none" w:sz="0" w:space="0" w:color="auto"/>
                <w:right w:val="none" w:sz="0" w:space="0" w:color="auto"/>
              </w:divBdr>
            </w:div>
            <w:div w:id="177084778">
              <w:marLeft w:val="0"/>
              <w:marRight w:val="0"/>
              <w:marTop w:val="0"/>
              <w:marBottom w:val="0"/>
              <w:divBdr>
                <w:top w:val="none" w:sz="0" w:space="0" w:color="auto"/>
                <w:left w:val="none" w:sz="0" w:space="0" w:color="auto"/>
                <w:bottom w:val="none" w:sz="0" w:space="0" w:color="auto"/>
                <w:right w:val="none" w:sz="0" w:space="0" w:color="auto"/>
              </w:divBdr>
            </w:div>
            <w:div w:id="195235264">
              <w:marLeft w:val="0"/>
              <w:marRight w:val="0"/>
              <w:marTop w:val="0"/>
              <w:marBottom w:val="0"/>
              <w:divBdr>
                <w:top w:val="none" w:sz="0" w:space="0" w:color="auto"/>
                <w:left w:val="none" w:sz="0" w:space="0" w:color="auto"/>
                <w:bottom w:val="none" w:sz="0" w:space="0" w:color="auto"/>
                <w:right w:val="none" w:sz="0" w:space="0" w:color="auto"/>
              </w:divBdr>
            </w:div>
            <w:div w:id="216014968">
              <w:marLeft w:val="0"/>
              <w:marRight w:val="0"/>
              <w:marTop w:val="0"/>
              <w:marBottom w:val="0"/>
              <w:divBdr>
                <w:top w:val="none" w:sz="0" w:space="0" w:color="auto"/>
                <w:left w:val="none" w:sz="0" w:space="0" w:color="auto"/>
                <w:bottom w:val="none" w:sz="0" w:space="0" w:color="auto"/>
                <w:right w:val="none" w:sz="0" w:space="0" w:color="auto"/>
              </w:divBdr>
            </w:div>
            <w:div w:id="226964249">
              <w:marLeft w:val="0"/>
              <w:marRight w:val="0"/>
              <w:marTop w:val="0"/>
              <w:marBottom w:val="0"/>
              <w:divBdr>
                <w:top w:val="none" w:sz="0" w:space="0" w:color="auto"/>
                <w:left w:val="none" w:sz="0" w:space="0" w:color="auto"/>
                <w:bottom w:val="none" w:sz="0" w:space="0" w:color="auto"/>
                <w:right w:val="none" w:sz="0" w:space="0" w:color="auto"/>
              </w:divBdr>
            </w:div>
            <w:div w:id="235752780">
              <w:marLeft w:val="0"/>
              <w:marRight w:val="0"/>
              <w:marTop w:val="0"/>
              <w:marBottom w:val="0"/>
              <w:divBdr>
                <w:top w:val="none" w:sz="0" w:space="0" w:color="auto"/>
                <w:left w:val="none" w:sz="0" w:space="0" w:color="auto"/>
                <w:bottom w:val="none" w:sz="0" w:space="0" w:color="auto"/>
                <w:right w:val="none" w:sz="0" w:space="0" w:color="auto"/>
              </w:divBdr>
            </w:div>
            <w:div w:id="246424464">
              <w:marLeft w:val="0"/>
              <w:marRight w:val="0"/>
              <w:marTop w:val="0"/>
              <w:marBottom w:val="0"/>
              <w:divBdr>
                <w:top w:val="none" w:sz="0" w:space="0" w:color="auto"/>
                <w:left w:val="none" w:sz="0" w:space="0" w:color="auto"/>
                <w:bottom w:val="none" w:sz="0" w:space="0" w:color="auto"/>
                <w:right w:val="none" w:sz="0" w:space="0" w:color="auto"/>
              </w:divBdr>
            </w:div>
            <w:div w:id="250352870">
              <w:marLeft w:val="0"/>
              <w:marRight w:val="0"/>
              <w:marTop w:val="0"/>
              <w:marBottom w:val="0"/>
              <w:divBdr>
                <w:top w:val="none" w:sz="0" w:space="0" w:color="auto"/>
                <w:left w:val="none" w:sz="0" w:space="0" w:color="auto"/>
                <w:bottom w:val="none" w:sz="0" w:space="0" w:color="auto"/>
                <w:right w:val="none" w:sz="0" w:space="0" w:color="auto"/>
              </w:divBdr>
            </w:div>
            <w:div w:id="260259097">
              <w:marLeft w:val="0"/>
              <w:marRight w:val="0"/>
              <w:marTop w:val="0"/>
              <w:marBottom w:val="0"/>
              <w:divBdr>
                <w:top w:val="none" w:sz="0" w:space="0" w:color="auto"/>
                <w:left w:val="none" w:sz="0" w:space="0" w:color="auto"/>
                <w:bottom w:val="none" w:sz="0" w:space="0" w:color="auto"/>
                <w:right w:val="none" w:sz="0" w:space="0" w:color="auto"/>
              </w:divBdr>
            </w:div>
            <w:div w:id="270283068">
              <w:marLeft w:val="0"/>
              <w:marRight w:val="0"/>
              <w:marTop w:val="0"/>
              <w:marBottom w:val="0"/>
              <w:divBdr>
                <w:top w:val="none" w:sz="0" w:space="0" w:color="auto"/>
                <w:left w:val="none" w:sz="0" w:space="0" w:color="auto"/>
                <w:bottom w:val="none" w:sz="0" w:space="0" w:color="auto"/>
                <w:right w:val="none" w:sz="0" w:space="0" w:color="auto"/>
              </w:divBdr>
            </w:div>
            <w:div w:id="271866305">
              <w:marLeft w:val="0"/>
              <w:marRight w:val="0"/>
              <w:marTop w:val="0"/>
              <w:marBottom w:val="0"/>
              <w:divBdr>
                <w:top w:val="none" w:sz="0" w:space="0" w:color="auto"/>
                <w:left w:val="none" w:sz="0" w:space="0" w:color="auto"/>
                <w:bottom w:val="none" w:sz="0" w:space="0" w:color="auto"/>
                <w:right w:val="none" w:sz="0" w:space="0" w:color="auto"/>
              </w:divBdr>
            </w:div>
            <w:div w:id="291637318">
              <w:marLeft w:val="0"/>
              <w:marRight w:val="0"/>
              <w:marTop w:val="0"/>
              <w:marBottom w:val="0"/>
              <w:divBdr>
                <w:top w:val="none" w:sz="0" w:space="0" w:color="auto"/>
                <w:left w:val="none" w:sz="0" w:space="0" w:color="auto"/>
                <w:bottom w:val="none" w:sz="0" w:space="0" w:color="auto"/>
                <w:right w:val="none" w:sz="0" w:space="0" w:color="auto"/>
              </w:divBdr>
            </w:div>
            <w:div w:id="298266632">
              <w:marLeft w:val="0"/>
              <w:marRight w:val="0"/>
              <w:marTop w:val="0"/>
              <w:marBottom w:val="0"/>
              <w:divBdr>
                <w:top w:val="none" w:sz="0" w:space="0" w:color="auto"/>
                <w:left w:val="none" w:sz="0" w:space="0" w:color="auto"/>
                <w:bottom w:val="none" w:sz="0" w:space="0" w:color="auto"/>
                <w:right w:val="none" w:sz="0" w:space="0" w:color="auto"/>
              </w:divBdr>
            </w:div>
            <w:div w:id="321589068">
              <w:marLeft w:val="0"/>
              <w:marRight w:val="0"/>
              <w:marTop w:val="0"/>
              <w:marBottom w:val="0"/>
              <w:divBdr>
                <w:top w:val="none" w:sz="0" w:space="0" w:color="auto"/>
                <w:left w:val="none" w:sz="0" w:space="0" w:color="auto"/>
                <w:bottom w:val="none" w:sz="0" w:space="0" w:color="auto"/>
                <w:right w:val="none" w:sz="0" w:space="0" w:color="auto"/>
              </w:divBdr>
            </w:div>
            <w:div w:id="322046939">
              <w:marLeft w:val="0"/>
              <w:marRight w:val="0"/>
              <w:marTop w:val="0"/>
              <w:marBottom w:val="0"/>
              <w:divBdr>
                <w:top w:val="none" w:sz="0" w:space="0" w:color="auto"/>
                <w:left w:val="none" w:sz="0" w:space="0" w:color="auto"/>
                <w:bottom w:val="none" w:sz="0" w:space="0" w:color="auto"/>
                <w:right w:val="none" w:sz="0" w:space="0" w:color="auto"/>
              </w:divBdr>
            </w:div>
            <w:div w:id="337077863">
              <w:marLeft w:val="0"/>
              <w:marRight w:val="0"/>
              <w:marTop w:val="0"/>
              <w:marBottom w:val="0"/>
              <w:divBdr>
                <w:top w:val="none" w:sz="0" w:space="0" w:color="auto"/>
                <w:left w:val="none" w:sz="0" w:space="0" w:color="auto"/>
                <w:bottom w:val="none" w:sz="0" w:space="0" w:color="auto"/>
                <w:right w:val="none" w:sz="0" w:space="0" w:color="auto"/>
              </w:divBdr>
            </w:div>
            <w:div w:id="341399621">
              <w:marLeft w:val="0"/>
              <w:marRight w:val="0"/>
              <w:marTop w:val="0"/>
              <w:marBottom w:val="0"/>
              <w:divBdr>
                <w:top w:val="none" w:sz="0" w:space="0" w:color="auto"/>
                <w:left w:val="none" w:sz="0" w:space="0" w:color="auto"/>
                <w:bottom w:val="none" w:sz="0" w:space="0" w:color="auto"/>
                <w:right w:val="none" w:sz="0" w:space="0" w:color="auto"/>
              </w:divBdr>
            </w:div>
            <w:div w:id="343409046">
              <w:marLeft w:val="0"/>
              <w:marRight w:val="0"/>
              <w:marTop w:val="0"/>
              <w:marBottom w:val="0"/>
              <w:divBdr>
                <w:top w:val="none" w:sz="0" w:space="0" w:color="auto"/>
                <w:left w:val="none" w:sz="0" w:space="0" w:color="auto"/>
                <w:bottom w:val="none" w:sz="0" w:space="0" w:color="auto"/>
                <w:right w:val="none" w:sz="0" w:space="0" w:color="auto"/>
              </w:divBdr>
            </w:div>
            <w:div w:id="348793595">
              <w:marLeft w:val="0"/>
              <w:marRight w:val="0"/>
              <w:marTop w:val="0"/>
              <w:marBottom w:val="0"/>
              <w:divBdr>
                <w:top w:val="none" w:sz="0" w:space="0" w:color="auto"/>
                <w:left w:val="none" w:sz="0" w:space="0" w:color="auto"/>
                <w:bottom w:val="none" w:sz="0" w:space="0" w:color="auto"/>
                <w:right w:val="none" w:sz="0" w:space="0" w:color="auto"/>
              </w:divBdr>
            </w:div>
            <w:div w:id="365453180">
              <w:marLeft w:val="0"/>
              <w:marRight w:val="0"/>
              <w:marTop w:val="0"/>
              <w:marBottom w:val="0"/>
              <w:divBdr>
                <w:top w:val="none" w:sz="0" w:space="0" w:color="auto"/>
                <w:left w:val="none" w:sz="0" w:space="0" w:color="auto"/>
                <w:bottom w:val="none" w:sz="0" w:space="0" w:color="auto"/>
                <w:right w:val="none" w:sz="0" w:space="0" w:color="auto"/>
              </w:divBdr>
            </w:div>
            <w:div w:id="366301395">
              <w:marLeft w:val="0"/>
              <w:marRight w:val="0"/>
              <w:marTop w:val="0"/>
              <w:marBottom w:val="0"/>
              <w:divBdr>
                <w:top w:val="none" w:sz="0" w:space="0" w:color="auto"/>
                <w:left w:val="none" w:sz="0" w:space="0" w:color="auto"/>
                <w:bottom w:val="none" w:sz="0" w:space="0" w:color="auto"/>
                <w:right w:val="none" w:sz="0" w:space="0" w:color="auto"/>
              </w:divBdr>
            </w:div>
            <w:div w:id="370031815">
              <w:marLeft w:val="0"/>
              <w:marRight w:val="0"/>
              <w:marTop w:val="0"/>
              <w:marBottom w:val="0"/>
              <w:divBdr>
                <w:top w:val="none" w:sz="0" w:space="0" w:color="auto"/>
                <w:left w:val="none" w:sz="0" w:space="0" w:color="auto"/>
                <w:bottom w:val="none" w:sz="0" w:space="0" w:color="auto"/>
                <w:right w:val="none" w:sz="0" w:space="0" w:color="auto"/>
              </w:divBdr>
            </w:div>
            <w:div w:id="379481256">
              <w:marLeft w:val="0"/>
              <w:marRight w:val="0"/>
              <w:marTop w:val="0"/>
              <w:marBottom w:val="0"/>
              <w:divBdr>
                <w:top w:val="none" w:sz="0" w:space="0" w:color="auto"/>
                <w:left w:val="none" w:sz="0" w:space="0" w:color="auto"/>
                <w:bottom w:val="none" w:sz="0" w:space="0" w:color="auto"/>
                <w:right w:val="none" w:sz="0" w:space="0" w:color="auto"/>
              </w:divBdr>
            </w:div>
            <w:div w:id="380205425">
              <w:marLeft w:val="0"/>
              <w:marRight w:val="0"/>
              <w:marTop w:val="0"/>
              <w:marBottom w:val="0"/>
              <w:divBdr>
                <w:top w:val="none" w:sz="0" w:space="0" w:color="auto"/>
                <w:left w:val="none" w:sz="0" w:space="0" w:color="auto"/>
                <w:bottom w:val="none" w:sz="0" w:space="0" w:color="auto"/>
                <w:right w:val="none" w:sz="0" w:space="0" w:color="auto"/>
              </w:divBdr>
            </w:div>
            <w:div w:id="383218388">
              <w:marLeft w:val="0"/>
              <w:marRight w:val="0"/>
              <w:marTop w:val="0"/>
              <w:marBottom w:val="0"/>
              <w:divBdr>
                <w:top w:val="none" w:sz="0" w:space="0" w:color="auto"/>
                <w:left w:val="none" w:sz="0" w:space="0" w:color="auto"/>
                <w:bottom w:val="none" w:sz="0" w:space="0" w:color="auto"/>
                <w:right w:val="none" w:sz="0" w:space="0" w:color="auto"/>
              </w:divBdr>
            </w:div>
            <w:div w:id="395130442">
              <w:marLeft w:val="0"/>
              <w:marRight w:val="0"/>
              <w:marTop w:val="0"/>
              <w:marBottom w:val="0"/>
              <w:divBdr>
                <w:top w:val="none" w:sz="0" w:space="0" w:color="auto"/>
                <w:left w:val="none" w:sz="0" w:space="0" w:color="auto"/>
                <w:bottom w:val="none" w:sz="0" w:space="0" w:color="auto"/>
                <w:right w:val="none" w:sz="0" w:space="0" w:color="auto"/>
              </w:divBdr>
            </w:div>
            <w:div w:id="409736665">
              <w:marLeft w:val="0"/>
              <w:marRight w:val="0"/>
              <w:marTop w:val="0"/>
              <w:marBottom w:val="0"/>
              <w:divBdr>
                <w:top w:val="none" w:sz="0" w:space="0" w:color="auto"/>
                <w:left w:val="none" w:sz="0" w:space="0" w:color="auto"/>
                <w:bottom w:val="none" w:sz="0" w:space="0" w:color="auto"/>
                <w:right w:val="none" w:sz="0" w:space="0" w:color="auto"/>
              </w:divBdr>
            </w:div>
            <w:div w:id="435903679">
              <w:marLeft w:val="0"/>
              <w:marRight w:val="0"/>
              <w:marTop w:val="0"/>
              <w:marBottom w:val="0"/>
              <w:divBdr>
                <w:top w:val="none" w:sz="0" w:space="0" w:color="auto"/>
                <w:left w:val="none" w:sz="0" w:space="0" w:color="auto"/>
                <w:bottom w:val="none" w:sz="0" w:space="0" w:color="auto"/>
                <w:right w:val="none" w:sz="0" w:space="0" w:color="auto"/>
              </w:divBdr>
            </w:div>
            <w:div w:id="483396805">
              <w:marLeft w:val="0"/>
              <w:marRight w:val="0"/>
              <w:marTop w:val="0"/>
              <w:marBottom w:val="0"/>
              <w:divBdr>
                <w:top w:val="none" w:sz="0" w:space="0" w:color="auto"/>
                <w:left w:val="none" w:sz="0" w:space="0" w:color="auto"/>
                <w:bottom w:val="none" w:sz="0" w:space="0" w:color="auto"/>
                <w:right w:val="none" w:sz="0" w:space="0" w:color="auto"/>
              </w:divBdr>
            </w:div>
            <w:div w:id="485703417">
              <w:marLeft w:val="0"/>
              <w:marRight w:val="0"/>
              <w:marTop w:val="0"/>
              <w:marBottom w:val="0"/>
              <w:divBdr>
                <w:top w:val="none" w:sz="0" w:space="0" w:color="auto"/>
                <w:left w:val="none" w:sz="0" w:space="0" w:color="auto"/>
                <w:bottom w:val="none" w:sz="0" w:space="0" w:color="auto"/>
                <w:right w:val="none" w:sz="0" w:space="0" w:color="auto"/>
              </w:divBdr>
            </w:div>
            <w:div w:id="487939566">
              <w:marLeft w:val="0"/>
              <w:marRight w:val="0"/>
              <w:marTop w:val="0"/>
              <w:marBottom w:val="0"/>
              <w:divBdr>
                <w:top w:val="none" w:sz="0" w:space="0" w:color="auto"/>
                <w:left w:val="none" w:sz="0" w:space="0" w:color="auto"/>
                <w:bottom w:val="none" w:sz="0" w:space="0" w:color="auto"/>
                <w:right w:val="none" w:sz="0" w:space="0" w:color="auto"/>
              </w:divBdr>
            </w:div>
            <w:div w:id="491719331">
              <w:marLeft w:val="0"/>
              <w:marRight w:val="0"/>
              <w:marTop w:val="0"/>
              <w:marBottom w:val="0"/>
              <w:divBdr>
                <w:top w:val="none" w:sz="0" w:space="0" w:color="auto"/>
                <w:left w:val="none" w:sz="0" w:space="0" w:color="auto"/>
                <w:bottom w:val="none" w:sz="0" w:space="0" w:color="auto"/>
                <w:right w:val="none" w:sz="0" w:space="0" w:color="auto"/>
              </w:divBdr>
            </w:div>
            <w:div w:id="498543324">
              <w:marLeft w:val="0"/>
              <w:marRight w:val="0"/>
              <w:marTop w:val="0"/>
              <w:marBottom w:val="0"/>
              <w:divBdr>
                <w:top w:val="none" w:sz="0" w:space="0" w:color="auto"/>
                <w:left w:val="none" w:sz="0" w:space="0" w:color="auto"/>
                <w:bottom w:val="none" w:sz="0" w:space="0" w:color="auto"/>
                <w:right w:val="none" w:sz="0" w:space="0" w:color="auto"/>
              </w:divBdr>
            </w:div>
            <w:div w:id="521625801">
              <w:marLeft w:val="0"/>
              <w:marRight w:val="0"/>
              <w:marTop w:val="0"/>
              <w:marBottom w:val="0"/>
              <w:divBdr>
                <w:top w:val="none" w:sz="0" w:space="0" w:color="auto"/>
                <w:left w:val="none" w:sz="0" w:space="0" w:color="auto"/>
                <w:bottom w:val="none" w:sz="0" w:space="0" w:color="auto"/>
                <w:right w:val="none" w:sz="0" w:space="0" w:color="auto"/>
              </w:divBdr>
            </w:div>
            <w:div w:id="534347716">
              <w:marLeft w:val="0"/>
              <w:marRight w:val="0"/>
              <w:marTop w:val="0"/>
              <w:marBottom w:val="0"/>
              <w:divBdr>
                <w:top w:val="none" w:sz="0" w:space="0" w:color="auto"/>
                <w:left w:val="none" w:sz="0" w:space="0" w:color="auto"/>
                <w:bottom w:val="none" w:sz="0" w:space="0" w:color="auto"/>
                <w:right w:val="none" w:sz="0" w:space="0" w:color="auto"/>
              </w:divBdr>
            </w:div>
            <w:div w:id="540290788">
              <w:marLeft w:val="0"/>
              <w:marRight w:val="0"/>
              <w:marTop w:val="0"/>
              <w:marBottom w:val="0"/>
              <w:divBdr>
                <w:top w:val="none" w:sz="0" w:space="0" w:color="auto"/>
                <w:left w:val="none" w:sz="0" w:space="0" w:color="auto"/>
                <w:bottom w:val="none" w:sz="0" w:space="0" w:color="auto"/>
                <w:right w:val="none" w:sz="0" w:space="0" w:color="auto"/>
              </w:divBdr>
            </w:div>
            <w:div w:id="546261268">
              <w:marLeft w:val="0"/>
              <w:marRight w:val="0"/>
              <w:marTop w:val="0"/>
              <w:marBottom w:val="0"/>
              <w:divBdr>
                <w:top w:val="none" w:sz="0" w:space="0" w:color="auto"/>
                <w:left w:val="none" w:sz="0" w:space="0" w:color="auto"/>
                <w:bottom w:val="none" w:sz="0" w:space="0" w:color="auto"/>
                <w:right w:val="none" w:sz="0" w:space="0" w:color="auto"/>
              </w:divBdr>
            </w:div>
            <w:div w:id="560293375">
              <w:marLeft w:val="0"/>
              <w:marRight w:val="0"/>
              <w:marTop w:val="0"/>
              <w:marBottom w:val="0"/>
              <w:divBdr>
                <w:top w:val="none" w:sz="0" w:space="0" w:color="auto"/>
                <w:left w:val="none" w:sz="0" w:space="0" w:color="auto"/>
                <w:bottom w:val="none" w:sz="0" w:space="0" w:color="auto"/>
                <w:right w:val="none" w:sz="0" w:space="0" w:color="auto"/>
              </w:divBdr>
            </w:div>
            <w:div w:id="616454273">
              <w:marLeft w:val="0"/>
              <w:marRight w:val="0"/>
              <w:marTop w:val="0"/>
              <w:marBottom w:val="0"/>
              <w:divBdr>
                <w:top w:val="none" w:sz="0" w:space="0" w:color="auto"/>
                <w:left w:val="none" w:sz="0" w:space="0" w:color="auto"/>
                <w:bottom w:val="none" w:sz="0" w:space="0" w:color="auto"/>
                <w:right w:val="none" w:sz="0" w:space="0" w:color="auto"/>
              </w:divBdr>
            </w:div>
            <w:div w:id="625237528">
              <w:marLeft w:val="0"/>
              <w:marRight w:val="0"/>
              <w:marTop w:val="0"/>
              <w:marBottom w:val="0"/>
              <w:divBdr>
                <w:top w:val="none" w:sz="0" w:space="0" w:color="auto"/>
                <w:left w:val="none" w:sz="0" w:space="0" w:color="auto"/>
                <w:bottom w:val="none" w:sz="0" w:space="0" w:color="auto"/>
                <w:right w:val="none" w:sz="0" w:space="0" w:color="auto"/>
              </w:divBdr>
            </w:div>
            <w:div w:id="655183049">
              <w:marLeft w:val="0"/>
              <w:marRight w:val="0"/>
              <w:marTop w:val="0"/>
              <w:marBottom w:val="0"/>
              <w:divBdr>
                <w:top w:val="none" w:sz="0" w:space="0" w:color="auto"/>
                <w:left w:val="none" w:sz="0" w:space="0" w:color="auto"/>
                <w:bottom w:val="none" w:sz="0" w:space="0" w:color="auto"/>
                <w:right w:val="none" w:sz="0" w:space="0" w:color="auto"/>
              </w:divBdr>
            </w:div>
            <w:div w:id="655570755">
              <w:marLeft w:val="0"/>
              <w:marRight w:val="0"/>
              <w:marTop w:val="0"/>
              <w:marBottom w:val="0"/>
              <w:divBdr>
                <w:top w:val="none" w:sz="0" w:space="0" w:color="auto"/>
                <w:left w:val="none" w:sz="0" w:space="0" w:color="auto"/>
                <w:bottom w:val="none" w:sz="0" w:space="0" w:color="auto"/>
                <w:right w:val="none" w:sz="0" w:space="0" w:color="auto"/>
              </w:divBdr>
            </w:div>
            <w:div w:id="673342209">
              <w:marLeft w:val="0"/>
              <w:marRight w:val="0"/>
              <w:marTop w:val="0"/>
              <w:marBottom w:val="0"/>
              <w:divBdr>
                <w:top w:val="none" w:sz="0" w:space="0" w:color="auto"/>
                <w:left w:val="none" w:sz="0" w:space="0" w:color="auto"/>
                <w:bottom w:val="none" w:sz="0" w:space="0" w:color="auto"/>
                <w:right w:val="none" w:sz="0" w:space="0" w:color="auto"/>
              </w:divBdr>
            </w:div>
            <w:div w:id="688720380">
              <w:marLeft w:val="0"/>
              <w:marRight w:val="0"/>
              <w:marTop w:val="0"/>
              <w:marBottom w:val="0"/>
              <w:divBdr>
                <w:top w:val="none" w:sz="0" w:space="0" w:color="auto"/>
                <w:left w:val="none" w:sz="0" w:space="0" w:color="auto"/>
                <w:bottom w:val="none" w:sz="0" w:space="0" w:color="auto"/>
                <w:right w:val="none" w:sz="0" w:space="0" w:color="auto"/>
              </w:divBdr>
            </w:div>
            <w:div w:id="713582058">
              <w:marLeft w:val="0"/>
              <w:marRight w:val="0"/>
              <w:marTop w:val="0"/>
              <w:marBottom w:val="0"/>
              <w:divBdr>
                <w:top w:val="none" w:sz="0" w:space="0" w:color="auto"/>
                <w:left w:val="none" w:sz="0" w:space="0" w:color="auto"/>
                <w:bottom w:val="none" w:sz="0" w:space="0" w:color="auto"/>
                <w:right w:val="none" w:sz="0" w:space="0" w:color="auto"/>
              </w:divBdr>
            </w:div>
            <w:div w:id="716398759">
              <w:marLeft w:val="0"/>
              <w:marRight w:val="0"/>
              <w:marTop w:val="0"/>
              <w:marBottom w:val="0"/>
              <w:divBdr>
                <w:top w:val="none" w:sz="0" w:space="0" w:color="auto"/>
                <w:left w:val="none" w:sz="0" w:space="0" w:color="auto"/>
                <w:bottom w:val="none" w:sz="0" w:space="0" w:color="auto"/>
                <w:right w:val="none" w:sz="0" w:space="0" w:color="auto"/>
              </w:divBdr>
            </w:div>
            <w:div w:id="738557720">
              <w:marLeft w:val="0"/>
              <w:marRight w:val="0"/>
              <w:marTop w:val="0"/>
              <w:marBottom w:val="0"/>
              <w:divBdr>
                <w:top w:val="none" w:sz="0" w:space="0" w:color="auto"/>
                <w:left w:val="none" w:sz="0" w:space="0" w:color="auto"/>
                <w:bottom w:val="none" w:sz="0" w:space="0" w:color="auto"/>
                <w:right w:val="none" w:sz="0" w:space="0" w:color="auto"/>
              </w:divBdr>
            </w:div>
            <w:div w:id="757292551">
              <w:marLeft w:val="0"/>
              <w:marRight w:val="0"/>
              <w:marTop w:val="0"/>
              <w:marBottom w:val="0"/>
              <w:divBdr>
                <w:top w:val="none" w:sz="0" w:space="0" w:color="auto"/>
                <w:left w:val="none" w:sz="0" w:space="0" w:color="auto"/>
                <w:bottom w:val="none" w:sz="0" w:space="0" w:color="auto"/>
                <w:right w:val="none" w:sz="0" w:space="0" w:color="auto"/>
              </w:divBdr>
            </w:div>
            <w:div w:id="769393482">
              <w:marLeft w:val="0"/>
              <w:marRight w:val="0"/>
              <w:marTop w:val="0"/>
              <w:marBottom w:val="0"/>
              <w:divBdr>
                <w:top w:val="none" w:sz="0" w:space="0" w:color="auto"/>
                <w:left w:val="none" w:sz="0" w:space="0" w:color="auto"/>
                <w:bottom w:val="none" w:sz="0" w:space="0" w:color="auto"/>
                <w:right w:val="none" w:sz="0" w:space="0" w:color="auto"/>
              </w:divBdr>
            </w:div>
            <w:div w:id="790171341">
              <w:marLeft w:val="0"/>
              <w:marRight w:val="0"/>
              <w:marTop w:val="0"/>
              <w:marBottom w:val="0"/>
              <w:divBdr>
                <w:top w:val="none" w:sz="0" w:space="0" w:color="auto"/>
                <w:left w:val="none" w:sz="0" w:space="0" w:color="auto"/>
                <w:bottom w:val="none" w:sz="0" w:space="0" w:color="auto"/>
                <w:right w:val="none" w:sz="0" w:space="0" w:color="auto"/>
              </w:divBdr>
            </w:div>
            <w:div w:id="819075908">
              <w:marLeft w:val="0"/>
              <w:marRight w:val="0"/>
              <w:marTop w:val="0"/>
              <w:marBottom w:val="0"/>
              <w:divBdr>
                <w:top w:val="none" w:sz="0" w:space="0" w:color="auto"/>
                <w:left w:val="none" w:sz="0" w:space="0" w:color="auto"/>
                <w:bottom w:val="none" w:sz="0" w:space="0" w:color="auto"/>
                <w:right w:val="none" w:sz="0" w:space="0" w:color="auto"/>
              </w:divBdr>
            </w:div>
            <w:div w:id="819345202">
              <w:marLeft w:val="0"/>
              <w:marRight w:val="0"/>
              <w:marTop w:val="0"/>
              <w:marBottom w:val="0"/>
              <w:divBdr>
                <w:top w:val="none" w:sz="0" w:space="0" w:color="auto"/>
                <w:left w:val="none" w:sz="0" w:space="0" w:color="auto"/>
                <w:bottom w:val="none" w:sz="0" w:space="0" w:color="auto"/>
                <w:right w:val="none" w:sz="0" w:space="0" w:color="auto"/>
              </w:divBdr>
            </w:div>
            <w:div w:id="829755342">
              <w:marLeft w:val="0"/>
              <w:marRight w:val="0"/>
              <w:marTop w:val="0"/>
              <w:marBottom w:val="0"/>
              <w:divBdr>
                <w:top w:val="none" w:sz="0" w:space="0" w:color="auto"/>
                <w:left w:val="none" w:sz="0" w:space="0" w:color="auto"/>
                <w:bottom w:val="none" w:sz="0" w:space="0" w:color="auto"/>
                <w:right w:val="none" w:sz="0" w:space="0" w:color="auto"/>
              </w:divBdr>
            </w:div>
            <w:div w:id="838495985">
              <w:marLeft w:val="0"/>
              <w:marRight w:val="0"/>
              <w:marTop w:val="0"/>
              <w:marBottom w:val="0"/>
              <w:divBdr>
                <w:top w:val="none" w:sz="0" w:space="0" w:color="auto"/>
                <w:left w:val="none" w:sz="0" w:space="0" w:color="auto"/>
                <w:bottom w:val="none" w:sz="0" w:space="0" w:color="auto"/>
                <w:right w:val="none" w:sz="0" w:space="0" w:color="auto"/>
              </w:divBdr>
            </w:div>
            <w:div w:id="850293206">
              <w:marLeft w:val="0"/>
              <w:marRight w:val="0"/>
              <w:marTop w:val="0"/>
              <w:marBottom w:val="0"/>
              <w:divBdr>
                <w:top w:val="none" w:sz="0" w:space="0" w:color="auto"/>
                <w:left w:val="none" w:sz="0" w:space="0" w:color="auto"/>
                <w:bottom w:val="none" w:sz="0" w:space="0" w:color="auto"/>
                <w:right w:val="none" w:sz="0" w:space="0" w:color="auto"/>
              </w:divBdr>
            </w:div>
            <w:div w:id="862522189">
              <w:marLeft w:val="0"/>
              <w:marRight w:val="0"/>
              <w:marTop w:val="0"/>
              <w:marBottom w:val="0"/>
              <w:divBdr>
                <w:top w:val="none" w:sz="0" w:space="0" w:color="auto"/>
                <w:left w:val="none" w:sz="0" w:space="0" w:color="auto"/>
                <w:bottom w:val="none" w:sz="0" w:space="0" w:color="auto"/>
                <w:right w:val="none" w:sz="0" w:space="0" w:color="auto"/>
              </w:divBdr>
            </w:div>
            <w:div w:id="885987974">
              <w:marLeft w:val="0"/>
              <w:marRight w:val="0"/>
              <w:marTop w:val="0"/>
              <w:marBottom w:val="0"/>
              <w:divBdr>
                <w:top w:val="none" w:sz="0" w:space="0" w:color="auto"/>
                <w:left w:val="none" w:sz="0" w:space="0" w:color="auto"/>
                <w:bottom w:val="none" w:sz="0" w:space="0" w:color="auto"/>
                <w:right w:val="none" w:sz="0" w:space="0" w:color="auto"/>
              </w:divBdr>
            </w:div>
            <w:div w:id="888225291">
              <w:marLeft w:val="0"/>
              <w:marRight w:val="0"/>
              <w:marTop w:val="0"/>
              <w:marBottom w:val="0"/>
              <w:divBdr>
                <w:top w:val="none" w:sz="0" w:space="0" w:color="auto"/>
                <w:left w:val="none" w:sz="0" w:space="0" w:color="auto"/>
                <w:bottom w:val="none" w:sz="0" w:space="0" w:color="auto"/>
                <w:right w:val="none" w:sz="0" w:space="0" w:color="auto"/>
              </w:divBdr>
            </w:div>
            <w:div w:id="893006969">
              <w:marLeft w:val="0"/>
              <w:marRight w:val="0"/>
              <w:marTop w:val="0"/>
              <w:marBottom w:val="0"/>
              <w:divBdr>
                <w:top w:val="none" w:sz="0" w:space="0" w:color="auto"/>
                <w:left w:val="none" w:sz="0" w:space="0" w:color="auto"/>
                <w:bottom w:val="none" w:sz="0" w:space="0" w:color="auto"/>
                <w:right w:val="none" w:sz="0" w:space="0" w:color="auto"/>
              </w:divBdr>
            </w:div>
            <w:div w:id="898437384">
              <w:marLeft w:val="0"/>
              <w:marRight w:val="0"/>
              <w:marTop w:val="0"/>
              <w:marBottom w:val="0"/>
              <w:divBdr>
                <w:top w:val="none" w:sz="0" w:space="0" w:color="auto"/>
                <w:left w:val="none" w:sz="0" w:space="0" w:color="auto"/>
                <w:bottom w:val="none" w:sz="0" w:space="0" w:color="auto"/>
                <w:right w:val="none" w:sz="0" w:space="0" w:color="auto"/>
              </w:divBdr>
            </w:div>
            <w:div w:id="926694517">
              <w:marLeft w:val="0"/>
              <w:marRight w:val="0"/>
              <w:marTop w:val="0"/>
              <w:marBottom w:val="0"/>
              <w:divBdr>
                <w:top w:val="none" w:sz="0" w:space="0" w:color="auto"/>
                <w:left w:val="none" w:sz="0" w:space="0" w:color="auto"/>
                <w:bottom w:val="none" w:sz="0" w:space="0" w:color="auto"/>
                <w:right w:val="none" w:sz="0" w:space="0" w:color="auto"/>
              </w:divBdr>
            </w:div>
            <w:div w:id="938022627">
              <w:marLeft w:val="0"/>
              <w:marRight w:val="0"/>
              <w:marTop w:val="0"/>
              <w:marBottom w:val="0"/>
              <w:divBdr>
                <w:top w:val="none" w:sz="0" w:space="0" w:color="auto"/>
                <w:left w:val="none" w:sz="0" w:space="0" w:color="auto"/>
                <w:bottom w:val="none" w:sz="0" w:space="0" w:color="auto"/>
                <w:right w:val="none" w:sz="0" w:space="0" w:color="auto"/>
              </w:divBdr>
            </w:div>
            <w:div w:id="938676929">
              <w:marLeft w:val="0"/>
              <w:marRight w:val="0"/>
              <w:marTop w:val="0"/>
              <w:marBottom w:val="0"/>
              <w:divBdr>
                <w:top w:val="none" w:sz="0" w:space="0" w:color="auto"/>
                <w:left w:val="none" w:sz="0" w:space="0" w:color="auto"/>
                <w:bottom w:val="none" w:sz="0" w:space="0" w:color="auto"/>
                <w:right w:val="none" w:sz="0" w:space="0" w:color="auto"/>
              </w:divBdr>
            </w:div>
            <w:div w:id="944070012">
              <w:marLeft w:val="0"/>
              <w:marRight w:val="0"/>
              <w:marTop w:val="0"/>
              <w:marBottom w:val="0"/>
              <w:divBdr>
                <w:top w:val="none" w:sz="0" w:space="0" w:color="auto"/>
                <w:left w:val="none" w:sz="0" w:space="0" w:color="auto"/>
                <w:bottom w:val="none" w:sz="0" w:space="0" w:color="auto"/>
                <w:right w:val="none" w:sz="0" w:space="0" w:color="auto"/>
              </w:divBdr>
            </w:div>
            <w:div w:id="957220873">
              <w:marLeft w:val="0"/>
              <w:marRight w:val="0"/>
              <w:marTop w:val="0"/>
              <w:marBottom w:val="0"/>
              <w:divBdr>
                <w:top w:val="none" w:sz="0" w:space="0" w:color="auto"/>
                <w:left w:val="none" w:sz="0" w:space="0" w:color="auto"/>
                <w:bottom w:val="none" w:sz="0" w:space="0" w:color="auto"/>
                <w:right w:val="none" w:sz="0" w:space="0" w:color="auto"/>
              </w:divBdr>
            </w:div>
            <w:div w:id="1017804557">
              <w:marLeft w:val="0"/>
              <w:marRight w:val="0"/>
              <w:marTop w:val="0"/>
              <w:marBottom w:val="0"/>
              <w:divBdr>
                <w:top w:val="none" w:sz="0" w:space="0" w:color="auto"/>
                <w:left w:val="none" w:sz="0" w:space="0" w:color="auto"/>
                <w:bottom w:val="none" w:sz="0" w:space="0" w:color="auto"/>
                <w:right w:val="none" w:sz="0" w:space="0" w:color="auto"/>
              </w:divBdr>
            </w:div>
            <w:div w:id="1033457798">
              <w:marLeft w:val="0"/>
              <w:marRight w:val="0"/>
              <w:marTop w:val="0"/>
              <w:marBottom w:val="0"/>
              <w:divBdr>
                <w:top w:val="none" w:sz="0" w:space="0" w:color="auto"/>
                <w:left w:val="none" w:sz="0" w:space="0" w:color="auto"/>
                <w:bottom w:val="none" w:sz="0" w:space="0" w:color="auto"/>
                <w:right w:val="none" w:sz="0" w:space="0" w:color="auto"/>
              </w:divBdr>
            </w:div>
            <w:div w:id="1090277010">
              <w:marLeft w:val="0"/>
              <w:marRight w:val="0"/>
              <w:marTop w:val="0"/>
              <w:marBottom w:val="0"/>
              <w:divBdr>
                <w:top w:val="none" w:sz="0" w:space="0" w:color="auto"/>
                <w:left w:val="none" w:sz="0" w:space="0" w:color="auto"/>
                <w:bottom w:val="none" w:sz="0" w:space="0" w:color="auto"/>
                <w:right w:val="none" w:sz="0" w:space="0" w:color="auto"/>
              </w:divBdr>
            </w:div>
            <w:div w:id="1094545686">
              <w:marLeft w:val="0"/>
              <w:marRight w:val="0"/>
              <w:marTop w:val="0"/>
              <w:marBottom w:val="0"/>
              <w:divBdr>
                <w:top w:val="none" w:sz="0" w:space="0" w:color="auto"/>
                <w:left w:val="none" w:sz="0" w:space="0" w:color="auto"/>
                <w:bottom w:val="none" w:sz="0" w:space="0" w:color="auto"/>
                <w:right w:val="none" w:sz="0" w:space="0" w:color="auto"/>
              </w:divBdr>
            </w:div>
            <w:div w:id="1098217392">
              <w:marLeft w:val="0"/>
              <w:marRight w:val="0"/>
              <w:marTop w:val="0"/>
              <w:marBottom w:val="0"/>
              <w:divBdr>
                <w:top w:val="none" w:sz="0" w:space="0" w:color="auto"/>
                <w:left w:val="none" w:sz="0" w:space="0" w:color="auto"/>
                <w:bottom w:val="none" w:sz="0" w:space="0" w:color="auto"/>
                <w:right w:val="none" w:sz="0" w:space="0" w:color="auto"/>
              </w:divBdr>
            </w:div>
            <w:div w:id="1115564716">
              <w:marLeft w:val="0"/>
              <w:marRight w:val="0"/>
              <w:marTop w:val="0"/>
              <w:marBottom w:val="0"/>
              <w:divBdr>
                <w:top w:val="none" w:sz="0" w:space="0" w:color="auto"/>
                <w:left w:val="none" w:sz="0" w:space="0" w:color="auto"/>
                <w:bottom w:val="none" w:sz="0" w:space="0" w:color="auto"/>
                <w:right w:val="none" w:sz="0" w:space="0" w:color="auto"/>
              </w:divBdr>
            </w:div>
            <w:div w:id="1131365564">
              <w:marLeft w:val="0"/>
              <w:marRight w:val="0"/>
              <w:marTop w:val="0"/>
              <w:marBottom w:val="0"/>
              <w:divBdr>
                <w:top w:val="none" w:sz="0" w:space="0" w:color="auto"/>
                <w:left w:val="none" w:sz="0" w:space="0" w:color="auto"/>
                <w:bottom w:val="none" w:sz="0" w:space="0" w:color="auto"/>
                <w:right w:val="none" w:sz="0" w:space="0" w:color="auto"/>
              </w:divBdr>
            </w:div>
            <w:div w:id="1132554062">
              <w:marLeft w:val="0"/>
              <w:marRight w:val="0"/>
              <w:marTop w:val="0"/>
              <w:marBottom w:val="0"/>
              <w:divBdr>
                <w:top w:val="none" w:sz="0" w:space="0" w:color="auto"/>
                <w:left w:val="none" w:sz="0" w:space="0" w:color="auto"/>
                <w:bottom w:val="none" w:sz="0" w:space="0" w:color="auto"/>
                <w:right w:val="none" w:sz="0" w:space="0" w:color="auto"/>
              </w:divBdr>
            </w:div>
            <w:div w:id="1168404813">
              <w:marLeft w:val="0"/>
              <w:marRight w:val="0"/>
              <w:marTop w:val="0"/>
              <w:marBottom w:val="0"/>
              <w:divBdr>
                <w:top w:val="none" w:sz="0" w:space="0" w:color="auto"/>
                <w:left w:val="none" w:sz="0" w:space="0" w:color="auto"/>
                <w:bottom w:val="none" w:sz="0" w:space="0" w:color="auto"/>
                <w:right w:val="none" w:sz="0" w:space="0" w:color="auto"/>
              </w:divBdr>
            </w:div>
            <w:div w:id="1177496836">
              <w:marLeft w:val="0"/>
              <w:marRight w:val="0"/>
              <w:marTop w:val="0"/>
              <w:marBottom w:val="0"/>
              <w:divBdr>
                <w:top w:val="none" w:sz="0" w:space="0" w:color="auto"/>
                <w:left w:val="none" w:sz="0" w:space="0" w:color="auto"/>
                <w:bottom w:val="none" w:sz="0" w:space="0" w:color="auto"/>
                <w:right w:val="none" w:sz="0" w:space="0" w:color="auto"/>
              </w:divBdr>
            </w:div>
            <w:div w:id="1178806609">
              <w:marLeft w:val="0"/>
              <w:marRight w:val="0"/>
              <w:marTop w:val="0"/>
              <w:marBottom w:val="0"/>
              <w:divBdr>
                <w:top w:val="none" w:sz="0" w:space="0" w:color="auto"/>
                <w:left w:val="none" w:sz="0" w:space="0" w:color="auto"/>
                <w:bottom w:val="none" w:sz="0" w:space="0" w:color="auto"/>
                <w:right w:val="none" w:sz="0" w:space="0" w:color="auto"/>
              </w:divBdr>
            </w:div>
            <w:div w:id="1180270281">
              <w:marLeft w:val="0"/>
              <w:marRight w:val="0"/>
              <w:marTop w:val="0"/>
              <w:marBottom w:val="0"/>
              <w:divBdr>
                <w:top w:val="none" w:sz="0" w:space="0" w:color="auto"/>
                <w:left w:val="none" w:sz="0" w:space="0" w:color="auto"/>
                <w:bottom w:val="none" w:sz="0" w:space="0" w:color="auto"/>
                <w:right w:val="none" w:sz="0" w:space="0" w:color="auto"/>
              </w:divBdr>
            </w:div>
            <w:div w:id="1182432304">
              <w:marLeft w:val="0"/>
              <w:marRight w:val="0"/>
              <w:marTop w:val="0"/>
              <w:marBottom w:val="0"/>
              <w:divBdr>
                <w:top w:val="none" w:sz="0" w:space="0" w:color="auto"/>
                <w:left w:val="none" w:sz="0" w:space="0" w:color="auto"/>
                <w:bottom w:val="none" w:sz="0" w:space="0" w:color="auto"/>
                <w:right w:val="none" w:sz="0" w:space="0" w:color="auto"/>
              </w:divBdr>
            </w:div>
            <w:div w:id="1202598852">
              <w:marLeft w:val="0"/>
              <w:marRight w:val="0"/>
              <w:marTop w:val="0"/>
              <w:marBottom w:val="0"/>
              <w:divBdr>
                <w:top w:val="none" w:sz="0" w:space="0" w:color="auto"/>
                <w:left w:val="none" w:sz="0" w:space="0" w:color="auto"/>
                <w:bottom w:val="none" w:sz="0" w:space="0" w:color="auto"/>
                <w:right w:val="none" w:sz="0" w:space="0" w:color="auto"/>
              </w:divBdr>
            </w:div>
            <w:div w:id="1226457528">
              <w:marLeft w:val="0"/>
              <w:marRight w:val="0"/>
              <w:marTop w:val="0"/>
              <w:marBottom w:val="0"/>
              <w:divBdr>
                <w:top w:val="none" w:sz="0" w:space="0" w:color="auto"/>
                <w:left w:val="none" w:sz="0" w:space="0" w:color="auto"/>
                <w:bottom w:val="none" w:sz="0" w:space="0" w:color="auto"/>
                <w:right w:val="none" w:sz="0" w:space="0" w:color="auto"/>
              </w:divBdr>
            </w:div>
            <w:div w:id="1231963326">
              <w:marLeft w:val="0"/>
              <w:marRight w:val="0"/>
              <w:marTop w:val="0"/>
              <w:marBottom w:val="0"/>
              <w:divBdr>
                <w:top w:val="none" w:sz="0" w:space="0" w:color="auto"/>
                <w:left w:val="none" w:sz="0" w:space="0" w:color="auto"/>
                <w:bottom w:val="none" w:sz="0" w:space="0" w:color="auto"/>
                <w:right w:val="none" w:sz="0" w:space="0" w:color="auto"/>
              </w:divBdr>
            </w:div>
            <w:div w:id="1238592143">
              <w:marLeft w:val="0"/>
              <w:marRight w:val="0"/>
              <w:marTop w:val="0"/>
              <w:marBottom w:val="0"/>
              <w:divBdr>
                <w:top w:val="none" w:sz="0" w:space="0" w:color="auto"/>
                <w:left w:val="none" w:sz="0" w:space="0" w:color="auto"/>
                <w:bottom w:val="none" w:sz="0" w:space="0" w:color="auto"/>
                <w:right w:val="none" w:sz="0" w:space="0" w:color="auto"/>
              </w:divBdr>
            </w:div>
            <w:div w:id="1243023305">
              <w:marLeft w:val="0"/>
              <w:marRight w:val="0"/>
              <w:marTop w:val="0"/>
              <w:marBottom w:val="0"/>
              <w:divBdr>
                <w:top w:val="none" w:sz="0" w:space="0" w:color="auto"/>
                <w:left w:val="none" w:sz="0" w:space="0" w:color="auto"/>
                <w:bottom w:val="none" w:sz="0" w:space="0" w:color="auto"/>
                <w:right w:val="none" w:sz="0" w:space="0" w:color="auto"/>
              </w:divBdr>
            </w:div>
            <w:div w:id="1256131783">
              <w:marLeft w:val="0"/>
              <w:marRight w:val="0"/>
              <w:marTop w:val="0"/>
              <w:marBottom w:val="0"/>
              <w:divBdr>
                <w:top w:val="none" w:sz="0" w:space="0" w:color="auto"/>
                <w:left w:val="none" w:sz="0" w:space="0" w:color="auto"/>
                <w:bottom w:val="none" w:sz="0" w:space="0" w:color="auto"/>
                <w:right w:val="none" w:sz="0" w:space="0" w:color="auto"/>
              </w:divBdr>
            </w:div>
            <w:div w:id="1270238342">
              <w:marLeft w:val="0"/>
              <w:marRight w:val="0"/>
              <w:marTop w:val="0"/>
              <w:marBottom w:val="0"/>
              <w:divBdr>
                <w:top w:val="none" w:sz="0" w:space="0" w:color="auto"/>
                <w:left w:val="none" w:sz="0" w:space="0" w:color="auto"/>
                <w:bottom w:val="none" w:sz="0" w:space="0" w:color="auto"/>
                <w:right w:val="none" w:sz="0" w:space="0" w:color="auto"/>
              </w:divBdr>
            </w:div>
            <w:div w:id="1272591849">
              <w:marLeft w:val="0"/>
              <w:marRight w:val="0"/>
              <w:marTop w:val="0"/>
              <w:marBottom w:val="0"/>
              <w:divBdr>
                <w:top w:val="none" w:sz="0" w:space="0" w:color="auto"/>
                <w:left w:val="none" w:sz="0" w:space="0" w:color="auto"/>
                <w:bottom w:val="none" w:sz="0" w:space="0" w:color="auto"/>
                <w:right w:val="none" w:sz="0" w:space="0" w:color="auto"/>
              </w:divBdr>
            </w:div>
            <w:div w:id="1282301406">
              <w:marLeft w:val="0"/>
              <w:marRight w:val="0"/>
              <w:marTop w:val="0"/>
              <w:marBottom w:val="0"/>
              <w:divBdr>
                <w:top w:val="none" w:sz="0" w:space="0" w:color="auto"/>
                <w:left w:val="none" w:sz="0" w:space="0" w:color="auto"/>
                <w:bottom w:val="none" w:sz="0" w:space="0" w:color="auto"/>
                <w:right w:val="none" w:sz="0" w:space="0" w:color="auto"/>
              </w:divBdr>
            </w:div>
            <w:div w:id="1284965287">
              <w:marLeft w:val="0"/>
              <w:marRight w:val="0"/>
              <w:marTop w:val="0"/>
              <w:marBottom w:val="0"/>
              <w:divBdr>
                <w:top w:val="none" w:sz="0" w:space="0" w:color="auto"/>
                <w:left w:val="none" w:sz="0" w:space="0" w:color="auto"/>
                <w:bottom w:val="none" w:sz="0" w:space="0" w:color="auto"/>
                <w:right w:val="none" w:sz="0" w:space="0" w:color="auto"/>
              </w:divBdr>
            </w:div>
            <w:div w:id="1288317233">
              <w:marLeft w:val="0"/>
              <w:marRight w:val="0"/>
              <w:marTop w:val="0"/>
              <w:marBottom w:val="0"/>
              <w:divBdr>
                <w:top w:val="none" w:sz="0" w:space="0" w:color="auto"/>
                <w:left w:val="none" w:sz="0" w:space="0" w:color="auto"/>
                <w:bottom w:val="none" w:sz="0" w:space="0" w:color="auto"/>
                <w:right w:val="none" w:sz="0" w:space="0" w:color="auto"/>
              </w:divBdr>
            </w:div>
            <w:div w:id="1304851099">
              <w:marLeft w:val="0"/>
              <w:marRight w:val="0"/>
              <w:marTop w:val="0"/>
              <w:marBottom w:val="0"/>
              <w:divBdr>
                <w:top w:val="none" w:sz="0" w:space="0" w:color="auto"/>
                <w:left w:val="none" w:sz="0" w:space="0" w:color="auto"/>
                <w:bottom w:val="none" w:sz="0" w:space="0" w:color="auto"/>
                <w:right w:val="none" w:sz="0" w:space="0" w:color="auto"/>
              </w:divBdr>
            </w:div>
            <w:div w:id="1313218630">
              <w:marLeft w:val="0"/>
              <w:marRight w:val="0"/>
              <w:marTop w:val="0"/>
              <w:marBottom w:val="0"/>
              <w:divBdr>
                <w:top w:val="none" w:sz="0" w:space="0" w:color="auto"/>
                <w:left w:val="none" w:sz="0" w:space="0" w:color="auto"/>
                <w:bottom w:val="none" w:sz="0" w:space="0" w:color="auto"/>
                <w:right w:val="none" w:sz="0" w:space="0" w:color="auto"/>
              </w:divBdr>
            </w:div>
            <w:div w:id="1326980386">
              <w:marLeft w:val="0"/>
              <w:marRight w:val="0"/>
              <w:marTop w:val="0"/>
              <w:marBottom w:val="0"/>
              <w:divBdr>
                <w:top w:val="none" w:sz="0" w:space="0" w:color="auto"/>
                <w:left w:val="none" w:sz="0" w:space="0" w:color="auto"/>
                <w:bottom w:val="none" w:sz="0" w:space="0" w:color="auto"/>
                <w:right w:val="none" w:sz="0" w:space="0" w:color="auto"/>
              </w:divBdr>
            </w:div>
            <w:div w:id="1329946674">
              <w:marLeft w:val="0"/>
              <w:marRight w:val="0"/>
              <w:marTop w:val="0"/>
              <w:marBottom w:val="0"/>
              <w:divBdr>
                <w:top w:val="none" w:sz="0" w:space="0" w:color="auto"/>
                <w:left w:val="none" w:sz="0" w:space="0" w:color="auto"/>
                <w:bottom w:val="none" w:sz="0" w:space="0" w:color="auto"/>
                <w:right w:val="none" w:sz="0" w:space="0" w:color="auto"/>
              </w:divBdr>
            </w:div>
            <w:div w:id="1365639342">
              <w:marLeft w:val="0"/>
              <w:marRight w:val="0"/>
              <w:marTop w:val="0"/>
              <w:marBottom w:val="0"/>
              <w:divBdr>
                <w:top w:val="none" w:sz="0" w:space="0" w:color="auto"/>
                <w:left w:val="none" w:sz="0" w:space="0" w:color="auto"/>
                <w:bottom w:val="none" w:sz="0" w:space="0" w:color="auto"/>
                <w:right w:val="none" w:sz="0" w:space="0" w:color="auto"/>
              </w:divBdr>
            </w:div>
            <w:div w:id="1431513488">
              <w:marLeft w:val="0"/>
              <w:marRight w:val="0"/>
              <w:marTop w:val="0"/>
              <w:marBottom w:val="0"/>
              <w:divBdr>
                <w:top w:val="none" w:sz="0" w:space="0" w:color="auto"/>
                <w:left w:val="none" w:sz="0" w:space="0" w:color="auto"/>
                <w:bottom w:val="none" w:sz="0" w:space="0" w:color="auto"/>
                <w:right w:val="none" w:sz="0" w:space="0" w:color="auto"/>
              </w:divBdr>
            </w:div>
            <w:div w:id="1463428164">
              <w:marLeft w:val="0"/>
              <w:marRight w:val="0"/>
              <w:marTop w:val="0"/>
              <w:marBottom w:val="0"/>
              <w:divBdr>
                <w:top w:val="none" w:sz="0" w:space="0" w:color="auto"/>
                <w:left w:val="none" w:sz="0" w:space="0" w:color="auto"/>
                <w:bottom w:val="none" w:sz="0" w:space="0" w:color="auto"/>
                <w:right w:val="none" w:sz="0" w:space="0" w:color="auto"/>
              </w:divBdr>
            </w:div>
            <w:div w:id="1481188695">
              <w:marLeft w:val="0"/>
              <w:marRight w:val="0"/>
              <w:marTop w:val="0"/>
              <w:marBottom w:val="0"/>
              <w:divBdr>
                <w:top w:val="none" w:sz="0" w:space="0" w:color="auto"/>
                <w:left w:val="none" w:sz="0" w:space="0" w:color="auto"/>
                <w:bottom w:val="none" w:sz="0" w:space="0" w:color="auto"/>
                <w:right w:val="none" w:sz="0" w:space="0" w:color="auto"/>
              </w:divBdr>
            </w:div>
            <w:div w:id="1487896249">
              <w:marLeft w:val="0"/>
              <w:marRight w:val="0"/>
              <w:marTop w:val="0"/>
              <w:marBottom w:val="0"/>
              <w:divBdr>
                <w:top w:val="none" w:sz="0" w:space="0" w:color="auto"/>
                <w:left w:val="none" w:sz="0" w:space="0" w:color="auto"/>
                <w:bottom w:val="none" w:sz="0" w:space="0" w:color="auto"/>
                <w:right w:val="none" w:sz="0" w:space="0" w:color="auto"/>
              </w:divBdr>
            </w:div>
            <w:div w:id="1495026004">
              <w:marLeft w:val="0"/>
              <w:marRight w:val="0"/>
              <w:marTop w:val="0"/>
              <w:marBottom w:val="0"/>
              <w:divBdr>
                <w:top w:val="none" w:sz="0" w:space="0" w:color="auto"/>
                <w:left w:val="none" w:sz="0" w:space="0" w:color="auto"/>
                <w:bottom w:val="none" w:sz="0" w:space="0" w:color="auto"/>
                <w:right w:val="none" w:sz="0" w:space="0" w:color="auto"/>
              </w:divBdr>
            </w:div>
            <w:div w:id="1520460819">
              <w:marLeft w:val="0"/>
              <w:marRight w:val="0"/>
              <w:marTop w:val="0"/>
              <w:marBottom w:val="0"/>
              <w:divBdr>
                <w:top w:val="none" w:sz="0" w:space="0" w:color="auto"/>
                <w:left w:val="none" w:sz="0" w:space="0" w:color="auto"/>
                <w:bottom w:val="none" w:sz="0" w:space="0" w:color="auto"/>
                <w:right w:val="none" w:sz="0" w:space="0" w:color="auto"/>
              </w:divBdr>
            </w:div>
            <w:div w:id="1529177343">
              <w:marLeft w:val="0"/>
              <w:marRight w:val="0"/>
              <w:marTop w:val="0"/>
              <w:marBottom w:val="0"/>
              <w:divBdr>
                <w:top w:val="none" w:sz="0" w:space="0" w:color="auto"/>
                <w:left w:val="none" w:sz="0" w:space="0" w:color="auto"/>
                <w:bottom w:val="none" w:sz="0" w:space="0" w:color="auto"/>
                <w:right w:val="none" w:sz="0" w:space="0" w:color="auto"/>
              </w:divBdr>
            </w:div>
            <w:div w:id="1539050425">
              <w:marLeft w:val="0"/>
              <w:marRight w:val="0"/>
              <w:marTop w:val="0"/>
              <w:marBottom w:val="0"/>
              <w:divBdr>
                <w:top w:val="none" w:sz="0" w:space="0" w:color="auto"/>
                <w:left w:val="none" w:sz="0" w:space="0" w:color="auto"/>
                <w:bottom w:val="none" w:sz="0" w:space="0" w:color="auto"/>
                <w:right w:val="none" w:sz="0" w:space="0" w:color="auto"/>
              </w:divBdr>
            </w:div>
            <w:div w:id="1583446226">
              <w:marLeft w:val="0"/>
              <w:marRight w:val="0"/>
              <w:marTop w:val="0"/>
              <w:marBottom w:val="0"/>
              <w:divBdr>
                <w:top w:val="none" w:sz="0" w:space="0" w:color="auto"/>
                <w:left w:val="none" w:sz="0" w:space="0" w:color="auto"/>
                <w:bottom w:val="none" w:sz="0" w:space="0" w:color="auto"/>
                <w:right w:val="none" w:sz="0" w:space="0" w:color="auto"/>
              </w:divBdr>
            </w:div>
            <w:div w:id="1595434259">
              <w:marLeft w:val="0"/>
              <w:marRight w:val="0"/>
              <w:marTop w:val="0"/>
              <w:marBottom w:val="0"/>
              <w:divBdr>
                <w:top w:val="none" w:sz="0" w:space="0" w:color="auto"/>
                <w:left w:val="none" w:sz="0" w:space="0" w:color="auto"/>
                <w:bottom w:val="none" w:sz="0" w:space="0" w:color="auto"/>
                <w:right w:val="none" w:sz="0" w:space="0" w:color="auto"/>
              </w:divBdr>
            </w:div>
            <w:div w:id="1608728854">
              <w:marLeft w:val="0"/>
              <w:marRight w:val="0"/>
              <w:marTop w:val="0"/>
              <w:marBottom w:val="0"/>
              <w:divBdr>
                <w:top w:val="none" w:sz="0" w:space="0" w:color="auto"/>
                <w:left w:val="none" w:sz="0" w:space="0" w:color="auto"/>
                <w:bottom w:val="none" w:sz="0" w:space="0" w:color="auto"/>
                <w:right w:val="none" w:sz="0" w:space="0" w:color="auto"/>
              </w:divBdr>
            </w:div>
            <w:div w:id="1617834362">
              <w:marLeft w:val="0"/>
              <w:marRight w:val="0"/>
              <w:marTop w:val="0"/>
              <w:marBottom w:val="0"/>
              <w:divBdr>
                <w:top w:val="none" w:sz="0" w:space="0" w:color="auto"/>
                <w:left w:val="none" w:sz="0" w:space="0" w:color="auto"/>
                <w:bottom w:val="none" w:sz="0" w:space="0" w:color="auto"/>
                <w:right w:val="none" w:sz="0" w:space="0" w:color="auto"/>
              </w:divBdr>
            </w:div>
            <w:div w:id="1620454857">
              <w:marLeft w:val="0"/>
              <w:marRight w:val="0"/>
              <w:marTop w:val="0"/>
              <w:marBottom w:val="0"/>
              <w:divBdr>
                <w:top w:val="none" w:sz="0" w:space="0" w:color="auto"/>
                <w:left w:val="none" w:sz="0" w:space="0" w:color="auto"/>
                <w:bottom w:val="none" w:sz="0" w:space="0" w:color="auto"/>
                <w:right w:val="none" w:sz="0" w:space="0" w:color="auto"/>
              </w:divBdr>
            </w:div>
            <w:div w:id="1644894612">
              <w:marLeft w:val="0"/>
              <w:marRight w:val="0"/>
              <w:marTop w:val="0"/>
              <w:marBottom w:val="0"/>
              <w:divBdr>
                <w:top w:val="none" w:sz="0" w:space="0" w:color="auto"/>
                <w:left w:val="none" w:sz="0" w:space="0" w:color="auto"/>
                <w:bottom w:val="none" w:sz="0" w:space="0" w:color="auto"/>
                <w:right w:val="none" w:sz="0" w:space="0" w:color="auto"/>
              </w:divBdr>
            </w:div>
            <w:div w:id="1669092725">
              <w:marLeft w:val="0"/>
              <w:marRight w:val="0"/>
              <w:marTop w:val="0"/>
              <w:marBottom w:val="0"/>
              <w:divBdr>
                <w:top w:val="none" w:sz="0" w:space="0" w:color="auto"/>
                <w:left w:val="none" w:sz="0" w:space="0" w:color="auto"/>
                <w:bottom w:val="none" w:sz="0" w:space="0" w:color="auto"/>
                <w:right w:val="none" w:sz="0" w:space="0" w:color="auto"/>
              </w:divBdr>
            </w:div>
            <w:div w:id="1669672361">
              <w:marLeft w:val="0"/>
              <w:marRight w:val="0"/>
              <w:marTop w:val="0"/>
              <w:marBottom w:val="0"/>
              <w:divBdr>
                <w:top w:val="none" w:sz="0" w:space="0" w:color="auto"/>
                <w:left w:val="none" w:sz="0" w:space="0" w:color="auto"/>
                <w:bottom w:val="none" w:sz="0" w:space="0" w:color="auto"/>
                <w:right w:val="none" w:sz="0" w:space="0" w:color="auto"/>
              </w:divBdr>
            </w:div>
            <w:div w:id="1672172857">
              <w:marLeft w:val="0"/>
              <w:marRight w:val="0"/>
              <w:marTop w:val="0"/>
              <w:marBottom w:val="0"/>
              <w:divBdr>
                <w:top w:val="none" w:sz="0" w:space="0" w:color="auto"/>
                <w:left w:val="none" w:sz="0" w:space="0" w:color="auto"/>
                <w:bottom w:val="none" w:sz="0" w:space="0" w:color="auto"/>
                <w:right w:val="none" w:sz="0" w:space="0" w:color="auto"/>
              </w:divBdr>
            </w:div>
            <w:div w:id="1688632112">
              <w:marLeft w:val="0"/>
              <w:marRight w:val="0"/>
              <w:marTop w:val="0"/>
              <w:marBottom w:val="0"/>
              <w:divBdr>
                <w:top w:val="none" w:sz="0" w:space="0" w:color="auto"/>
                <w:left w:val="none" w:sz="0" w:space="0" w:color="auto"/>
                <w:bottom w:val="none" w:sz="0" w:space="0" w:color="auto"/>
                <w:right w:val="none" w:sz="0" w:space="0" w:color="auto"/>
              </w:divBdr>
            </w:div>
            <w:div w:id="1707675119">
              <w:marLeft w:val="0"/>
              <w:marRight w:val="0"/>
              <w:marTop w:val="0"/>
              <w:marBottom w:val="0"/>
              <w:divBdr>
                <w:top w:val="none" w:sz="0" w:space="0" w:color="auto"/>
                <w:left w:val="none" w:sz="0" w:space="0" w:color="auto"/>
                <w:bottom w:val="none" w:sz="0" w:space="0" w:color="auto"/>
                <w:right w:val="none" w:sz="0" w:space="0" w:color="auto"/>
              </w:divBdr>
            </w:div>
            <w:div w:id="1736049922">
              <w:marLeft w:val="0"/>
              <w:marRight w:val="0"/>
              <w:marTop w:val="0"/>
              <w:marBottom w:val="0"/>
              <w:divBdr>
                <w:top w:val="none" w:sz="0" w:space="0" w:color="auto"/>
                <w:left w:val="none" w:sz="0" w:space="0" w:color="auto"/>
                <w:bottom w:val="none" w:sz="0" w:space="0" w:color="auto"/>
                <w:right w:val="none" w:sz="0" w:space="0" w:color="auto"/>
              </w:divBdr>
            </w:div>
            <w:div w:id="1741102340">
              <w:marLeft w:val="0"/>
              <w:marRight w:val="0"/>
              <w:marTop w:val="0"/>
              <w:marBottom w:val="0"/>
              <w:divBdr>
                <w:top w:val="none" w:sz="0" w:space="0" w:color="auto"/>
                <w:left w:val="none" w:sz="0" w:space="0" w:color="auto"/>
                <w:bottom w:val="none" w:sz="0" w:space="0" w:color="auto"/>
                <w:right w:val="none" w:sz="0" w:space="0" w:color="auto"/>
              </w:divBdr>
            </w:div>
            <w:div w:id="1757894356">
              <w:marLeft w:val="0"/>
              <w:marRight w:val="0"/>
              <w:marTop w:val="0"/>
              <w:marBottom w:val="0"/>
              <w:divBdr>
                <w:top w:val="none" w:sz="0" w:space="0" w:color="auto"/>
                <w:left w:val="none" w:sz="0" w:space="0" w:color="auto"/>
                <w:bottom w:val="none" w:sz="0" w:space="0" w:color="auto"/>
                <w:right w:val="none" w:sz="0" w:space="0" w:color="auto"/>
              </w:divBdr>
            </w:div>
            <w:div w:id="1763913878">
              <w:marLeft w:val="0"/>
              <w:marRight w:val="0"/>
              <w:marTop w:val="0"/>
              <w:marBottom w:val="0"/>
              <w:divBdr>
                <w:top w:val="none" w:sz="0" w:space="0" w:color="auto"/>
                <w:left w:val="none" w:sz="0" w:space="0" w:color="auto"/>
                <w:bottom w:val="none" w:sz="0" w:space="0" w:color="auto"/>
                <w:right w:val="none" w:sz="0" w:space="0" w:color="auto"/>
              </w:divBdr>
            </w:div>
            <w:div w:id="1777941726">
              <w:marLeft w:val="0"/>
              <w:marRight w:val="0"/>
              <w:marTop w:val="0"/>
              <w:marBottom w:val="0"/>
              <w:divBdr>
                <w:top w:val="none" w:sz="0" w:space="0" w:color="auto"/>
                <w:left w:val="none" w:sz="0" w:space="0" w:color="auto"/>
                <w:bottom w:val="none" w:sz="0" w:space="0" w:color="auto"/>
                <w:right w:val="none" w:sz="0" w:space="0" w:color="auto"/>
              </w:divBdr>
            </w:div>
            <w:div w:id="1801723806">
              <w:marLeft w:val="0"/>
              <w:marRight w:val="0"/>
              <w:marTop w:val="0"/>
              <w:marBottom w:val="0"/>
              <w:divBdr>
                <w:top w:val="none" w:sz="0" w:space="0" w:color="auto"/>
                <w:left w:val="none" w:sz="0" w:space="0" w:color="auto"/>
                <w:bottom w:val="none" w:sz="0" w:space="0" w:color="auto"/>
                <w:right w:val="none" w:sz="0" w:space="0" w:color="auto"/>
              </w:divBdr>
            </w:div>
            <w:div w:id="1837770835">
              <w:marLeft w:val="0"/>
              <w:marRight w:val="0"/>
              <w:marTop w:val="0"/>
              <w:marBottom w:val="0"/>
              <w:divBdr>
                <w:top w:val="none" w:sz="0" w:space="0" w:color="auto"/>
                <w:left w:val="none" w:sz="0" w:space="0" w:color="auto"/>
                <w:bottom w:val="none" w:sz="0" w:space="0" w:color="auto"/>
                <w:right w:val="none" w:sz="0" w:space="0" w:color="auto"/>
              </w:divBdr>
            </w:div>
            <w:div w:id="1841306770">
              <w:marLeft w:val="0"/>
              <w:marRight w:val="0"/>
              <w:marTop w:val="0"/>
              <w:marBottom w:val="0"/>
              <w:divBdr>
                <w:top w:val="none" w:sz="0" w:space="0" w:color="auto"/>
                <w:left w:val="none" w:sz="0" w:space="0" w:color="auto"/>
                <w:bottom w:val="none" w:sz="0" w:space="0" w:color="auto"/>
                <w:right w:val="none" w:sz="0" w:space="0" w:color="auto"/>
              </w:divBdr>
            </w:div>
            <w:div w:id="1845629459">
              <w:marLeft w:val="0"/>
              <w:marRight w:val="0"/>
              <w:marTop w:val="0"/>
              <w:marBottom w:val="0"/>
              <w:divBdr>
                <w:top w:val="none" w:sz="0" w:space="0" w:color="auto"/>
                <w:left w:val="none" w:sz="0" w:space="0" w:color="auto"/>
                <w:bottom w:val="none" w:sz="0" w:space="0" w:color="auto"/>
                <w:right w:val="none" w:sz="0" w:space="0" w:color="auto"/>
              </w:divBdr>
            </w:div>
            <w:div w:id="1845975594">
              <w:marLeft w:val="0"/>
              <w:marRight w:val="0"/>
              <w:marTop w:val="0"/>
              <w:marBottom w:val="0"/>
              <w:divBdr>
                <w:top w:val="none" w:sz="0" w:space="0" w:color="auto"/>
                <w:left w:val="none" w:sz="0" w:space="0" w:color="auto"/>
                <w:bottom w:val="none" w:sz="0" w:space="0" w:color="auto"/>
                <w:right w:val="none" w:sz="0" w:space="0" w:color="auto"/>
              </w:divBdr>
            </w:div>
            <w:div w:id="1851216274">
              <w:marLeft w:val="0"/>
              <w:marRight w:val="0"/>
              <w:marTop w:val="0"/>
              <w:marBottom w:val="0"/>
              <w:divBdr>
                <w:top w:val="none" w:sz="0" w:space="0" w:color="auto"/>
                <w:left w:val="none" w:sz="0" w:space="0" w:color="auto"/>
                <w:bottom w:val="none" w:sz="0" w:space="0" w:color="auto"/>
                <w:right w:val="none" w:sz="0" w:space="0" w:color="auto"/>
              </w:divBdr>
            </w:div>
            <w:div w:id="1868715184">
              <w:marLeft w:val="0"/>
              <w:marRight w:val="0"/>
              <w:marTop w:val="0"/>
              <w:marBottom w:val="0"/>
              <w:divBdr>
                <w:top w:val="none" w:sz="0" w:space="0" w:color="auto"/>
                <w:left w:val="none" w:sz="0" w:space="0" w:color="auto"/>
                <w:bottom w:val="none" w:sz="0" w:space="0" w:color="auto"/>
                <w:right w:val="none" w:sz="0" w:space="0" w:color="auto"/>
              </w:divBdr>
            </w:div>
            <w:div w:id="1888645738">
              <w:marLeft w:val="0"/>
              <w:marRight w:val="0"/>
              <w:marTop w:val="0"/>
              <w:marBottom w:val="0"/>
              <w:divBdr>
                <w:top w:val="none" w:sz="0" w:space="0" w:color="auto"/>
                <w:left w:val="none" w:sz="0" w:space="0" w:color="auto"/>
                <w:bottom w:val="none" w:sz="0" w:space="0" w:color="auto"/>
                <w:right w:val="none" w:sz="0" w:space="0" w:color="auto"/>
              </w:divBdr>
            </w:div>
            <w:div w:id="1907954756">
              <w:marLeft w:val="0"/>
              <w:marRight w:val="0"/>
              <w:marTop w:val="0"/>
              <w:marBottom w:val="0"/>
              <w:divBdr>
                <w:top w:val="none" w:sz="0" w:space="0" w:color="auto"/>
                <w:left w:val="none" w:sz="0" w:space="0" w:color="auto"/>
                <w:bottom w:val="none" w:sz="0" w:space="0" w:color="auto"/>
                <w:right w:val="none" w:sz="0" w:space="0" w:color="auto"/>
              </w:divBdr>
            </w:div>
            <w:div w:id="1948153155">
              <w:marLeft w:val="0"/>
              <w:marRight w:val="0"/>
              <w:marTop w:val="0"/>
              <w:marBottom w:val="0"/>
              <w:divBdr>
                <w:top w:val="none" w:sz="0" w:space="0" w:color="auto"/>
                <w:left w:val="none" w:sz="0" w:space="0" w:color="auto"/>
                <w:bottom w:val="none" w:sz="0" w:space="0" w:color="auto"/>
                <w:right w:val="none" w:sz="0" w:space="0" w:color="auto"/>
              </w:divBdr>
            </w:div>
            <w:div w:id="1954165561">
              <w:marLeft w:val="0"/>
              <w:marRight w:val="0"/>
              <w:marTop w:val="0"/>
              <w:marBottom w:val="0"/>
              <w:divBdr>
                <w:top w:val="none" w:sz="0" w:space="0" w:color="auto"/>
                <w:left w:val="none" w:sz="0" w:space="0" w:color="auto"/>
                <w:bottom w:val="none" w:sz="0" w:space="0" w:color="auto"/>
                <w:right w:val="none" w:sz="0" w:space="0" w:color="auto"/>
              </w:divBdr>
            </w:div>
            <w:div w:id="1975598510">
              <w:marLeft w:val="0"/>
              <w:marRight w:val="0"/>
              <w:marTop w:val="0"/>
              <w:marBottom w:val="0"/>
              <w:divBdr>
                <w:top w:val="none" w:sz="0" w:space="0" w:color="auto"/>
                <w:left w:val="none" w:sz="0" w:space="0" w:color="auto"/>
                <w:bottom w:val="none" w:sz="0" w:space="0" w:color="auto"/>
                <w:right w:val="none" w:sz="0" w:space="0" w:color="auto"/>
              </w:divBdr>
            </w:div>
            <w:div w:id="1981154012">
              <w:marLeft w:val="0"/>
              <w:marRight w:val="0"/>
              <w:marTop w:val="0"/>
              <w:marBottom w:val="0"/>
              <w:divBdr>
                <w:top w:val="none" w:sz="0" w:space="0" w:color="auto"/>
                <w:left w:val="none" w:sz="0" w:space="0" w:color="auto"/>
                <w:bottom w:val="none" w:sz="0" w:space="0" w:color="auto"/>
                <w:right w:val="none" w:sz="0" w:space="0" w:color="auto"/>
              </w:divBdr>
            </w:div>
            <w:div w:id="2024745774">
              <w:marLeft w:val="0"/>
              <w:marRight w:val="0"/>
              <w:marTop w:val="0"/>
              <w:marBottom w:val="0"/>
              <w:divBdr>
                <w:top w:val="none" w:sz="0" w:space="0" w:color="auto"/>
                <w:left w:val="none" w:sz="0" w:space="0" w:color="auto"/>
                <w:bottom w:val="none" w:sz="0" w:space="0" w:color="auto"/>
                <w:right w:val="none" w:sz="0" w:space="0" w:color="auto"/>
              </w:divBdr>
            </w:div>
            <w:div w:id="2026978237">
              <w:marLeft w:val="0"/>
              <w:marRight w:val="0"/>
              <w:marTop w:val="0"/>
              <w:marBottom w:val="0"/>
              <w:divBdr>
                <w:top w:val="none" w:sz="0" w:space="0" w:color="auto"/>
                <w:left w:val="none" w:sz="0" w:space="0" w:color="auto"/>
                <w:bottom w:val="none" w:sz="0" w:space="0" w:color="auto"/>
                <w:right w:val="none" w:sz="0" w:space="0" w:color="auto"/>
              </w:divBdr>
            </w:div>
            <w:div w:id="2045207906">
              <w:marLeft w:val="0"/>
              <w:marRight w:val="0"/>
              <w:marTop w:val="0"/>
              <w:marBottom w:val="0"/>
              <w:divBdr>
                <w:top w:val="none" w:sz="0" w:space="0" w:color="auto"/>
                <w:left w:val="none" w:sz="0" w:space="0" w:color="auto"/>
                <w:bottom w:val="none" w:sz="0" w:space="0" w:color="auto"/>
                <w:right w:val="none" w:sz="0" w:space="0" w:color="auto"/>
              </w:divBdr>
            </w:div>
            <w:div w:id="2045669934">
              <w:marLeft w:val="0"/>
              <w:marRight w:val="0"/>
              <w:marTop w:val="0"/>
              <w:marBottom w:val="0"/>
              <w:divBdr>
                <w:top w:val="none" w:sz="0" w:space="0" w:color="auto"/>
                <w:left w:val="none" w:sz="0" w:space="0" w:color="auto"/>
                <w:bottom w:val="none" w:sz="0" w:space="0" w:color="auto"/>
                <w:right w:val="none" w:sz="0" w:space="0" w:color="auto"/>
              </w:divBdr>
            </w:div>
            <w:div w:id="2063941950">
              <w:marLeft w:val="0"/>
              <w:marRight w:val="0"/>
              <w:marTop w:val="0"/>
              <w:marBottom w:val="0"/>
              <w:divBdr>
                <w:top w:val="none" w:sz="0" w:space="0" w:color="auto"/>
                <w:left w:val="none" w:sz="0" w:space="0" w:color="auto"/>
                <w:bottom w:val="none" w:sz="0" w:space="0" w:color="auto"/>
                <w:right w:val="none" w:sz="0" w:space="0" w:color="auto"/>
              </w:divBdr>
            </w:div>
            <w:div w:id="2068721876">
              <w:marLeft w:val="0"/>
              <w:marRight w:val="0"/>
              <w:marTop w:val="0"/>
              <w:marBottom w:val="0"/>
              <w:divBdr>
                <w:top w:val="none" w:sz="0" w:space="0" w:color="auto"/>
                <w:left w:val="none" w:sz="0" w:space="0" w:color="auto"/>
                <w:bottom w:val="none" w:sz="0" w:space="0" w:color="auto"/>
                <w:right w:val="none" w:sz="0" w:space="0" w:color="auto"/>
              </w:divBdr>
            </w:div>
            <w:div w:id="21074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9256">
      <w:bodyDiv w:val="1"/>
      <w:marLeft w:val="0"/>
      <w:marRight w:val="0"/>
      <w:marTop w:val="0"/>
      <w:marBottom w:val="0"/>
      <w:divBdr>
        <w:top w:val="none" w:sz="0" w:space="0" w:color="auto"/>
        <w:left w:val="none" w:sz="0" w:space="0" w:color="auto"/>
        <w:bottom w:val="none" w:sz="0" w:space="0" w:color="auto"/>
        <w:right w:val="none" w:sz="0" w:space="0" w:color="auto"/>
      </w:divBdr>
      <w:divsChild>
        <w:div w:id="505437506">
          <w:marLeft w:val="0"/>
          <w:marRight w:val="0"/>
          <w:marTop w:val="0"/>
          <w:marBottom w:val="0"/>
          <w:divBdr>
            <w:top w:val="none" w:sz="0" w:space="0" w:color="auto"/>
            <w:left w:val="none" w:sz="0" w:space="0" w:color="auto"/>
            <w:bottom w:val="none" w:sz="0" w:space="0" w:color="auto"/>
            <w:right w:val="none" w:sz="0" w:space="0" w:color="auto"/>
          </w:divBdr>
          <w:divsChild>
            <w:div w:id="101194637">
              <w:marLeft w:val="0"/>
              <w:marRight w:val="0"/>
              <w:marTop w:val="0"/>
              <w:marBottom w:val="0"/>
              <w:divBdr>
                <w:top w:val="none" w:sz="0" w:space="0" w:color="auto"/>
                <w:left w:val="none" w:sz="0" w:space="0" w:color="auto"/>
                <w:bottom w:val="none" w:sz="0" w:space="0" w:color="auto"/>
                <w:right w:val="none" w:sz="0" w:space="0" w:color="auto"/>
              </w:divBdr>
            </w:div>
            <w:div w:id="188031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2958">
      <w:bodyDiv w:val="1"/>
      <w:marLeft w:val="0"/>
      <w:marRight w:val="0"/>
      <w:marTop w:val="0"/>
      <w:marBottom w:val="0"/>
      <w:divBdr>
        <w:top w:val="none" w:sz="0" w:space="0" w:color="auto"/>
        <w:left w:val="none" w:sz="0" w:space="0" w:color="auto"/>
        <w:bottom w:val="none" w:sz="0" w:space="0" w:color="auto"/>
        <w:right w:val="none" w:sz="0" w:space="0" w:color="auto"/>
      </w:divBdr>
      <w:divsChild>
        <w:div w:id="1513957988">
          <w:marLeft w:val="0"/>
          <w:marRight w:val="0"/>
          <w:marTop w:val="0"/>
          <w:marBottom w:val="0"/>
          <w:divBdr>
            <w:top w:val="none" w:sz="0" w:space="0" w:color="auto"/>
            <w:left w:val="none" w:sz="0" w:space="0" w:color="auto"/>
            <w:bottom w:val="none" w:sz="0" w:space="0" w:color="auto"/>
            <w:right w:val="none" w:sz="0" w:space="0" w:color="auto"/>
          </w:divBdr>
          <w:divsChild>
            <w:div w:id="126751463">
              <w:marLeft w:val="0"/>
              <w:marRight w:val="0"/>
              <w:marTop w:val="0"/>
              <w:marBottom w:val="0"/>
              <w:divBdr>
                <w:top w:val="none" w:sz="0" w:space="0" w:color="auto"/>
                <w:left w:val="none" w:sz="0" w:space="0" w:color="auto"/>
                <w:bottom w:val="none" w:sz="0" w:space="0" w:color="auto"/>
                <w:right w:val="none" w:sz="0" w:space="0" w:color="auto"/>
              </w:divBdr>
            </w:div>
            <w:div w:id="172188538">
              <w:marLeft w:val="0"/>
              <w:marRight w:val="0"/>
              <w:marTop w:val="0"/>
              <w:marBottom w:val="0"/>
              <w:divBdr>
                <w:top w:val="none" w:sz="0" w:space="0" w:color="auto"/>
                <w:left w:val="none" w:sz="0" w:space="0" w:color="auto"/>
                <w:bottom w:val="none" w:sz="0" w:space="0" w:color="auto"/>
                <w:right w:val="none" w:sz="0" w:space="0" w:color="auto"/>
              </w:divBdr>
            </w:div>
            <w:div w:id="481968498">
              <w:marLeft w:val="0"/>
              <w:marRight w:val="0"/>
              <w:marTop w:val="0"/>
              <w:marBottom w:val="0"/>
              <w:divBdr>
                <w:top w:val="none" w:sz="0" w:space="0" w:color="auto"/>
                <w:left w:val="none" w:sz="0" w:space="0" w:color="auto"/>
                <w:bottom w:val="none" w:sz="0" w:space="0" w:color="auto"/>
                <w:right w:val="none" w:sz="0" w:space="0" w:color="auto"/>
              </w:divBdr>
            </w:div>
            <w:div w:id="498234492">
              <w:marLeft w:val="0"/>
              <w:marRight w:val="0"/>
              <w:marTop w:val="0"/>
              <w:marBottom w:val="0"/>
              <w:divBdr>
                <w:top w:val="none" w:sz="0" w:space="0" w:color="auto"/>
                <w:left w:val="none" w:sz="0" w:space="0" w:color="auto"/>
                <w:bottom w:val="none" w:sz="0" w:space="0" w:color="auto"/>
                <w:right w:val="none" w:sz="0" w:space="0" w:color="auto"/>
              </w:divBdr>
            </w:div>
            <w:div w:id="564881080">
              <w:marLeft w:val="0"/>
              <w:marRight w:val="0"/>
              <w:marTop w:val="0"/>
              <w:marBottom w:val="0"/>
              <w:divBdr>
                <w:top w:val="none" w:sz="0" w:space="0" w:color="auto"/>
                <w:left w:val="none" w:sz="0" w:space="0" w:color="auto"/>
                <w:bottom w:val="none" w:sz="0" w:space="0" w:color="auto"/>
                <w:right w:val="none" w:sz="0" w:space="0" w:color="auto"/>
              </w:divBdr>
            </w:div>
            <w:div w:id="586309828">
              <w:marLeft w:val="0"/>
              <w:marRight w:val="0"/>
              <w:marTop w:val="0"/>
              <w:marBottom w:val="0"/>
              <w:divBdr>
                <w:top w:val="none" w:sz="0" w:space="0" w:color="auto"/>
                <w:left w:val="none" w:sz="0" w:space="0" w:color="auto"/>
                <w:bottom w:val="none" w:sz="0" w:space="0" w:color="auto"/>
                <w:right w:val="none" w:sz="0" w:space="0" w:color="auto"/>
              </w:divBdr>
            </w:div>
            <w:div w:id="653267062">
              <w:marLeft w:val="0"/>
              <w:marRight w:val="0"/>
              <w:marTop w:val="0"/>
              <w:marBottom w:val="0"/>
              <w:divBdr>
                <w:top w:val="none" w:sz="0" w:space="0" w:color="auto"/>
                <w:left w:val="none" w:sz="0" w:space="0" w:color="auto"/>
                <w:bottom w:val="none" w:sz="0" w:space="0" w:color="auto"/>
                <w:right w:val="none" w:sz="0" w:space="0" w:color="auto"/>
              </w:divBdr>
            </w:div>
            <w:div w:id="854541425">
              <w:marLeft w:val="0"/>
              <w:marRight w:val="0"/>
              <w:marTop w:val="0"/>
              <w:marBottom w:val="0"/>
              <w:divBdr>
                <w:top w:val="none" w:sz="0" w:space="0" w:color="auto"/>
                <w:left w:val="none" w:sz="0" w:space="0" w:color="auto"/>
                <w:bottom w:val="none" w:sz="0" w:space="0" w:color="auto"/>
                <w:right w:val="none" w:sz="0" w:space="0" w:color="auto"/>
              </w:divBdr>
            </w:div>
            <w:div w:id="867183822">
              <w:marLeft w:val="0"/>
              <w:marRight w:val="0"/>
              <w:marTop w:val="0"/>
              <w:marBottom w:val="0"/>
              <w:divBdr>
                <w:top w:val="none" w:sz="0" w:space="0" w:color="auto"/>
                <w:left w:val="none" w:sz="0" w:space="0" w:color="auto"/>
                <w:bottom w:val="none" w:sz="0" w:space="0" w:color="auto"/>
                <w:right w:val="none" w:sz="0" w:space="0" w:color="auto"/>
              </w:divBdr>
            </w:div>
            <w:div w:id="1060129970">
              <w:marLeft w:val="0"/>
              <w:marRight w:val="0"/>
              <w:marTop w:val="0"/>
              <w:marBottom w:val="0"/>
              <w:divBdr>
                <w:top w:val="none" w:sz="0" w:space="0" w:color="auto"/>
                <w:left w:val="none" w:sz="0" w:space="0" w:color="auto"/>
                <w:bottom w:val="none" w:sz="0" w:space="0" w:color="auto"/>
                <w:right w:val="none" w:sz="0" w:space="0" w:color="auto"/>
              </w:divBdr>
            </w:div>
            <w:div w:id="1213275148">
              <w:marLeft w:val="0"/>
              <w:marRight w:val="0"/>
              <w:marTop w:val="0"/>
              <w:marBottom w:val="0"/>
              <w:divBdr>
                <w:top w:val="none" w:sz="0" w:space="0" w:color="auto"/>
                <w:left w:val="none" w:sz="0" w:space="0" w:color="auto"/>
                <w:bottom w:val="none" w:sz="0" w:space="0" w:color="auto"/>
                <w:right w:val="none" w:sz="0" w:space="0" w:color="auto"/>
              </w:divBdr>
            </w:div>
            <w:div w:id="1306474532">
              <w:marLeft w:val="0"/>
              <w:marRight w:val="0"/>
              <w:marTop w:val="0"/>
              <w:marBottom w:val="0"/>
              <w:divBdr>
                <w:top w:val="none" w:sz="0" w:space="0" w:color="auto"/>
                <w:left w:val="none" w:sz="0" w:space="0" w:color="auto"/>
                <w:bottom w:val="none" w:sz="0" w:space="0" w:color="auto"/>
                <w:right w:val="none" w:sz="0" w:space="0" w:color="auto"/>
              </w:divBdr>
            </w:div>
            <w:div w:id="1406030457">
              <w:marLeft w:val="0"/>
              <w:marRight w:val="0"/>
              <w:marTop w:val="0"/>
              <w:marBottom w:val="0"/>
              <w:divBdr>
                <w:top w:val="none" w:sz="0" w:space="0" w:color="auto"/>
                <w:left w:val="none" w:sz="0" w:space="0" w:color="auto"/>
                <w:bottom w:val="none" w:sz="0" w:space="0" w:color="auto"/>
                <w:right w:val="none" w:sz="0" w:space="0" w:color="auto"/>
              </w:divBdr>
            </w:div>
            <w:div w:id="1482697351">
              <w:marLeft w:val="0"/>
              <w:marRight w:val="0"/>
              <w:marTop w:val="0"/>
              <w:marBottom w:val="0"/>
              <w:divBdr>
                <w:top w:val="none" w:sz="0" w:space="0" w:color="auto"/>
                <w:left w:val="none" w:sz="0" w:space="0" w:color="auto"/>
                <w:bottom w:val="none" w:sz="0" w:space="0" w:color="auto"/>
                <w:right w:val="none" w:sz="0" w:space="0" w:color="auto"/>
              </w:divBdr>
            </w:div>
            <w:div w:id="1619678205">
              <w:marLeft w:val="0"/>
              <w:marRight w:val="0"/>
              <w:marTop w:val="0"/>
              <w:marBottom w:val="0"/>
              <w:divBdr>
                <w:top w:val="none" w:sz="0" w:space="0" w:color="auto"/>
                <w:left w:val="none" w:sz="0" w:space="0" w:color="auto"/>
                <w:bottom w:val="none" w:sz="0" w:space="0" w:color="auto"/>
                <w:right w:val="none" w:sz="0" w:space="0" w:color="auto"/>
              </w:divBdr>
            </w:div>
            <w:div w:id="1727410373">
              <w:marLeft w:val="0"/>
              <w:marRight w:val="0"/>
              <w:marTop w:val="0"/>
              <w:marBottom w:val="0"/>
              <w:divBdr>
                <w:top w:val="none" w:sz="0" w:space="0" w:color="auto"/>
                <w:left w:val="none" w:sz="0" w:space="0" w:color="auto"/>
                <w:bottom w:val="none" w:sz="0" w:space="0" w:color="auto"/>
                <w:right w:val="none" w:sz="0" w:space="0" w:color="auto"/>
              </w:divBdr>
            </w:div>
            <w:div w:id="1820922909">
              <w:marLeft w:val="0"/>
              <w:marRight w:val="0"/>
              <w:marTop w:val="0"/>
              <w:marBottom w:val="0"/>
              <w:divBdr>
                <w:top w:val="none" w:sz="0" w:space="0" w:color="auto"/>
                <w:left w:val="none" w:sz="0" w:space="0" w:color="auto"/>
                <w:bottom w:val="none" w:sz="0" w:space="0" w:color="auto"/>
                <w:right w:val="none" w:sz="0" w:space="0" w:color="auto"/>
              </w:divBdr>
            </w:div>
            <w:div w:id="1843814616">
              <w:marLeft w:val="0"/>
              <w:marRight w:val="0"/>
              <w:marTop w:val="0"/>
              <w:marBottom w:val="0"/>
              <w:divBdr>
                <w:top w:val="none" w:sz="0" w:space="0" w:color="auto"/>
                <w:left w:val="none" w:sz="0" w:space="0" w:color="auto"/>
                <w:bottom w:val="none" w:sz="0" w:space="0" w:color="auto"/>
                <w:right w:val="none" w:sz="0" w:space="0" w:color="auto"/>
              </w:divBdr>
            </w:div>
            <w:div w:id="1848714074">
              <w:marLeft w:val="0"/>
              <w:marRight w:val="0"/>
              <w:marTop w:val="0"/>
              <w:marBottom w:val="0"/>
              <w:divBdr>
                <w:top w:val="none" w:sz="0" w:space="0" w:color="auto"/>
                <w:left w:val="none" w:sz="0" w:space="0" w:color="auto"/>
                <w:bottom w:val="none" w:sz="0" w:space="0" w:color="auto"/>
                <w:right w:val="none" w:sz="0" w:space="0" w:color="auto"/>
              </w:divBdr>
            </w:div>
            <w:div w:id="1848785389">
              <w:marLeft w:val="0"/>
              <w:marRight w:val="0"/>
              <w:marTop w:val="0"/>
              <w:marBottom w:val="0"/>
              <w:divBdr>
                <w:top w:val="none" w:sz="0" w:space="0" w:color="auto"/>
                <w:left w:val="none" w:sz="0" w:space="0" w:color="auto"/>
                <w:bottom w:val="none" w:sz="0" w:space="0" w:color="auto"/>
                <w:right w:val="none" w:sz="0" w:space="0" w:color="auto"/>
              </w:divBdr>
            </w:div>
            <w:div w:id="1910382560">
              <w:marLeft w:val="0"/>
              <w:marRight w:val="0"/>
              <w:marTop w:val="0"/>
              <w:marBottom w:val="0"/>
              <w:divBdr>
                <w:top w:val="none" w:sz="0" w:space="0" w:color="auto"/>
                <w:left w:val="none" w:sz="0" w:space="0" w:color="auto"/>
                <w:bottom w:val="none" w:sz="0" w:space="0" w:color="auto"/>
                <w:right w:val="none" w:sz="0" w:space="0" w:color="auto"/>
              </w:divBdr>
            </w:div>
            <w:div w:id="1929146092">
              <w:marLeft w:val="0"/>
              <w:marRight w:val="0"/>
              <w:marTop w:val="0"/>
              <w:marBottom w:val="0"/>
              <w:divBdr>
                <w:top w:val="none" w:sz="0" w:space="0" w:color="auto"/>
                <w:left w:val="none" w:sz="0" w:space="0" w:color="auto"/>
                <w:bottom w:val="none" w:sz="0" w:space="0" w:color="auto"/>
                <w:right w:val="none" w:sz="0" w:space="0" w:color="auto"/>
              </w:divBdr>
            </w:div>
            <w:div w:id="1939172880">
              <w:marLeft w:val="0"/>
              <w:marRight w:val="0"/>
              <w:marTop w:val="0"/>
              <w:marBottom w:val="0"/>
              <w:divBdr>
                <w:top w:val="none" w:sz="0" w:space="0" w:color="auto"/>
                <w:left w:val="none" w:sz="0" w:space="0" w:color="auto"/>
                <w:bottom w:val="none" w:sz="0" w:space="0" w:color="auto"/>
                <w:right w:val="none" w:sz="0" w:space="0" w:color="auto"/>
              </w:divBdr>
            </w:div>
            <w:div w:id="1952861089">
              <w:marLeft w:val="0"/>
              <w:marRight w:val="0"/>
              <w:marTop w:val="0"/>
              <w:marBottom w:val="0"/>
              <w:divBdr>
                <w:top w:val="none" w:sz="0" w:space="0" w:color="auto"/>
                <w:left w:val="none" w:sz="0" w:space="0" w:color="auto"/>
                <w:bottom w:val="none" w:sz="0" w:space="0" w:color="auto"/>
                <w:right w:val="none" w:sz="0" w:space="0" w:color="auto"/>
              </w:divBdr>
            </w:div>
            <w:div w:id="1984849205">
              <w:marLeft w:val="0"/>
              <w:marRight w:val="0"/>
              <w:marTop w:val="0"/>
              <w:marBottom w:val="0"/>
              <w:divBdr>
                <w:top w:val="none" w:sz="0" w:space="0" w:color="auto"/>
                <w:left w:val="none" w:sz="0" w:space="0" w:color="auto"/>
                <w:bottom w:val="none" w:sz="0" w:space="0" w:color="auto"/>
                <w:right w:val="none" w:sz="0" w:space="0" w:color="auto"/>
              </w:divBdr>
            </w:div>
            <w:div w:id="20653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3558">
      <w:bodyDiv w:val="1"/>
      <w:marLeft w:val="0"/>
      <w:marRight w:val="0"/>
      <w:marTop w:val="0"/>
      <w:marBottom w:val="0"/>
      <w:divBdr>
        <w:top w:val="none" w:sz="0" w:space="0" w:color="auto"/>
        <w:left w:val="none" w:sz="0" w:space="0" w:color="auto"/>
        <w:bottom w:val="none" w:sz="0" w:space="0" w:color="auto"/>
        <w:right w:val="none" w:sz="0" w:space="0" w:color="auto"/>
      </w:divBdr>
      <w:divsChild>
        <w:div w:id="1531411463">
          <w:marLeft w:val="0"/>
          <w:marRight w:val="0"/>
          <w:marTop w:val="90"/>
          <w:marBottom w:val="0"/>
          <w:divBdr>
            <w:top w:val="none" w:sz="0" w:space="0" w:color="auto"/>
            <w:left w:val="none" w:sz="0" w:space="0" w:color="auto"/>
            <w:bottom w:val="none" w:sz="0" w:space="0" w:color="auto"/>
            <w:right w:val="none" w:sz="0" w:space="0" w:color="auto"/>
          </w:divBdr>
          <w:divsChild>
            <w:div w:id="747582356">
              <w:marLeft w:val="0"/>
              <w:marRight w:val="0"/>
              <w:marTop w:val="0"/>
              <w:marBottom w:val="0"/>
              <w:divBdr>
                <w:top w:val="none" w:sz="0" w:space="0" w:color="auto"/>
                <w:left w:val="none" w:sz="0" w:space="0" w:color="auto"/>
                <w:bottom w:val="none" w:sz="0" w:space="0" w:color="auto"/>
                <w:right w:val="none" w:sz="0" w:space="0" w:color="auto"/>
              </w:divBdr>
              <w:divsChild>
                <w:div w:id="464853365">
                  <w:marLeft w:val="0"/>
                  <w:marRight w:val="0"/>
                  <w:marTop w:val="0"/>
                  <w:marBottom w:val="405"/>
                  <w:divBdr>
                    <w:top w:val="none" w:sz="0" w:space="0" w:color="auto"/>
                    <w:left w:val="none" w:sz="0" w:space="0" w:color="auto"/>
                    <w:bottom w:val="none" w:sz="0" w:space="0" w:color="auto"/>
                    <w:right w:val="none" w:sz="0" w:space="0" w:color="auto"/>
                  </w:divBdr>
                  <w:divsChild>
                    <w:div w:id="2146001310">
                      <w:marLeft w:val="0"/>
                      <w:marRight w:val="0"/>
                      <w:marTop w:val="0"/>
                      <w:marBottom w:val="0"/>
                      <w:divBdr>
                        <w:top w:val="none" w:sz="0" w:space="0" w:color="auto"/>
                        <w:left w:val="none" w:sz="0" w:space="0" w:color="auto"/>
                        <w:bottom w:val="none" w:sz="0" w:space="0" w:color="auto"/>
                        <w:right w:val="none" w:sz="0" w:space="0" w:color="auto"/>
                      </w:divBdr>
                      <w:divsChild>
                        <w:div w:id="825630332">
                          <w:marLeft w:val="0"/>
                          <w:marRight w:val="0"/>
                          <w:marTop w:val="0"/>
                          <w:marBottom w:val="0"/>
                          <w:divBdr>
                            <w:top w:val="none" w:sz="0" w:space="0" w:color="auto"/>
                            <w:left w:val="none" w:sz="0" w:space="0" w:color="auto"/>
                            <w:bottom w:val="none" w:sz="0" w:space="0" w:color="auto"/>
                            <w:right w:val="none" w:sz="0" w:space="0" w:color="auto"/>
                          </w:divBdr>
                          <w:divsChild>
                            <w:div w:id="13069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587033">
      <w:bodyDiv w:val="1"/>
      <w:marLeft w:val="0"/>
      <w:marRight w:val="0"/>
      <w:marTop w:val="0"/>
      <w:marBottom w:val="0"/>
      <w:divBdr>
        <w:top w:val="none" w:sz="0" w:space="0" w:color="auto"/>
        <w:left w:val="none" w:sz="0" w:space="0" w:color="auto"/>
        <w:bottom w:val="none" w:sz="0" w:space="0" w:color="auto"/>
        <w:right w:val="none" w:sz="0" w:space="0" w:color="auto"/>
      </w:divBdr>
    </w:div>
    <w:div w:id="1341277655">
      <w:bodyDiv w:val="1"/>
      <w:marLeft w:val="0"/>
      <w:marRight w:val="0"/>
      <w:marTop w:val="0"/>
      <w:marBottom w:val="0"/>
      <w:divBdr>
        <w:top w:val="none" w:sz="0" w:space="0" w:color="auto"/>
        <w:left w:val="none" w:sz="0" w:space="0" w:color="auto"/>
        <w:bottom w:val="none" w:sz="0" w:space="0" w:color="auto"/>
        <w:right w:val="none" w:sz="0" w:space="0" w:color="auto"/>
      </w:divBdr>
      <w:divsChild>
        <w:div w:id="123668619">
          <w:marLeft w:val="0"/>
          <w:marRight w:val="0"/>
          <w:marTop w:val="0"/>
          <w:marBottom w:val="0"/>
          <w:divBdr>
            <w:top w:val="none" w:sz="0" w:space="0" w:color="auto"/>
            <w:left w:val="none" w:sz="0" w:space="0" w:color="auto"/>
            <w:bottom w:val="none" w:sz="0" w:space="0" w:color="auto"/>
            <w:right w:val="none" w:sz="0" w:space="0" w:color="auto"/>
          </w:divBdr>
          <w:divsChild>
            <w:div w:id="73087069">
              <w:marLeft w:val="0"/>
              <w:marRight w:val="0"/>
              <w:marTop w:val="0"/>
              <w:marBottom w:val="0"/>
              <w:divBdr>
                <w:top w:val="none" w:sz="0" w:space="0" w:color="auto"/>
                <w:left w:val="none" w:sz="0" w:space="0" w:color="auto"/>
                <w:bottom w:val="none" w:sz="0" w:space="0" w:color="auto"/>
                <w:right w:val="none" w:sz="0" w:space="0" w:color="auto"/>
              </w:divBdr>
            </w:div>
            <w:div w:id="1552185441">
              <w:marLeft w:val="0"/>
              <w:marRight w:val="0"/>
              <w:marTop w:val="0"/>
              <w:marBottom w:val="0"/>
              <w:divBdr>
                <w:top w:val="none" w:sz="0" w:space="0" w:color="auto"/>
                <w:left w:val="none" w:sz="0" w:space="0" w:color="auto"/>
                <w:bottom w:val="none" w:sz="0" w:space="0" w:color="auto"/>
                <w:right w:val="none" w:sz="0" w:space="0" w:color="auto"/>
              </w:divBdr>
            </w:div>
            <w:div w:id="1356884540">
              <w:marLeft w:val="0"/>
              <w:marRight w:val="0"/>
              <w:marTop w:val="0"/>
              <w:marBottom w:val="0"/>
              <w:divBdr>
                <w:top w:val="none" w:sz="0" w:space="0" w:color="auto"/>
                <w:left w:val="none" w:sz="0" w:space="0" w:color="auto"/>
                <w:bottom w:val="none" w:sz="0" w:space="0" w:color="auto"/>
                <w:right w:val="none" w:sz="0" w:space="0" w:color="auto"/>
              </w:divBdr>
            </w:div>
            <w:div w:id="728116764">
              <w:marLeft w:val="0"/>
              <w:marRight w:val="0"/>
              <w:marTop w:val="0"/>
              <w:marBottom w:val="0"/>
              <w:divBdr>
                <w:top w:val="none" w:sz="0" w:space="0" w:color="auto"/>
                <w:left w:val="none" w:sz="0" w:space="0" w:color="auto"/>
                <w:bottom w:val="none" w:sz="0" w:space="0" w:color="auto"/>
                <w:right w:val="none" w:sz="0" w:space="0" w:color="auto"/>
              </w:divBdr>
            </w:div>
            <w:div w:id="221985788">
              <w:marLeft w:val="0"/>
              <w:marRight w:val="0"/>
              <w:marTop w:val="0"/>
              <w:marBottom w:val="0"/>
              <w:divBdr>
                <w:top w:val="none" w:sz="0" w:space="0" w:color="auto"/>
                <w:left w:val="none" w:sz="0" w:space="0" w:color="auto"/>
                <w:bottom w:val="none" w:sz="0" w:space="0" w:color="auto"/>
                <w:right w:val="none" w:sz="0" w:space="0" w:color="auto"/>
              </w:divBdr>
            </w:div>
            <w:div w:id="1459835587">
              <w:marLeft w:val="0"/>
              <w:marRight w:val="0"/>
              <w:marTop w:val="0"/>
              <w:marBottom w:val="0"/>
              <w:divBdr>
                <w:top w:val="none" w:sz="0" w:space="0" w:color="auto"/>
                <w:left w:val="none" w:sz="0" w:space="0" w:color="auto"/>
                <w:bottom w:val="none" w:sz="0" w:space="0" w:color="auto"/>
                <w:right w:val="none" w:sz="0" w:space="0" w:color="auto"/>
              </w:divBdr>
            </w:div>
            <w:div w:id="640814573">
              <w:marLeft w:val="0"/>
              <w:marRight w:val="0"/>
              <w:marTop w:val="0"/>
              <w:marBottom w:val="0"/>
              <w:divBdr>
                <w:top w:val="none" w:sz="0" w:space="0" w:color="auto"/>
                <w:left w:val="none" w:sz="0" w:space="0" w:color="auto"/>
                <w:bottom w:val="none" w:sz="0" w:space="0" w:color="auto"/>
                <w:right w:val="none" w:sz="0" w:space="0" w:color="auto"/>
              </w:divBdr>
            </w:div>
            <w:div w:id="1015619186">
              <w:marLeft w:val="0"/>
              <w:marRight w:val="0"/>
              <w:marTop w:val="0"/>
              <w:marBottom w:val="0"/>
              <w:divBdr>
                <w:top w:val="none" w:sz="0" w:space="0" w:color="auto"/>
                <w:left w:val="none" w:sz="0" w:space="0" w:color="auto"/>
                <w:bottom w:val="none" w:sz="0" w:space="0" w:color="auto"/>
                <w:right w:val="none" w:sz="0" w:space="0" w:color="auto"/>
              </w:divBdr>
            </w:div>
            <w:div w:id="477306863">
              <w:marLeft w:val="0"/>
              <w:marRight w:val="0"/>
              <w:marTop w:val="0"/>
              <w:marBottom w:val="0"/>
              <w:divBdr>
                <w:top w:val="none" w:sz="0" w:space="0" w:color="auto"/>
                <w:left w:val="none" w:sz="0" w:space="0" w:color="auto"/>
                <w:bottom w:val="none" w:sz="0" w:space="0" w:color="auto"/>
                <w:right w:val="none" w:sz="0" w:space="0" w:color="auto"/>
              </w:divBdr>
            </w:div>
            <w:div w:id="434789007">
              <w:marLeft w:val="0"/>
              <w:marRight w:val="0"/>
              <w:marTop w:val="0"/>
              <w:marBottom w:val="0"/>
              <w:divBdr>
                <w:top w:val="none" w:sz="0" w:space="0" w:color="auto"/>
                <w:left w:val="none" w:sz="0" w:space="0" w:color="auto"/>
                <w:bottom w:val="none" w:sz="0" w:space="0" w:color="auto"/>
                <w:right w:val="none" w:sz="0" w:space="0" w:color="auto"/>
              </w:divBdr>
            </w:div>
            <w:div w:id="1170948408">
              <w:marLeft w:val="0"/>
              <w:marRight w:val="0"/>
              <w:marTop w:val="0"/>
              <w:marBottom w:val="0"/>
              <w:divBdr>
                <w:top w:val="none" w:sz="0" w:space="0" w:color="auto"/>
                <w:left w:val="none" w:sz="0" w:space="0" w:color="auto"/>
                <w:bottom w:val="none" w:sz="0" w:space="0" w:color="auto"/>
                <w:right w:val="none" w:sz="0" w:space="0" w:color="auto"/>
              </w:divBdr>
            </w:div>
            <w:div w:id="282810010">
              <w:marLeft w:val="0"/>
              <w:marRight w:val="0"/>
              <w:marTop w:val="0"/>
              <w:marBottom w:val="0"/>
              <w:divBdr>
                <w:top w:val="none" w:sz="0" w:space="0" w:color="auto"/>
                <w:left w:val="none" w:sz="0" w:space="0" w:color="auto"/>
                <w:bottom w:val="none" w:sz="0" w:space="0" w:color="auto"/>
                <w:right w:val="none" w:sz="0" w:space="0" w:color="auto"/>
              </w:divBdr>
            </w:div>
            <w:div w:id="105004652">
              <w:marLeft w:val="0"/>
              <w:marRight w:val="0"/>
              <w:marTop w:val="0"/>
              <w:marBottom w:val="0"/>
              <w:divBdr>
                <w:top w:val="none" w:sz="0" w:space="0" w:color="auto"/>
                <w:left w:val="none" w:sz="0" w:space="0" w:color="auto"/>
                <w:bottom w:val="none" w:sz="0" w:space="0" w:color="auto"/>
                <w:right w:val="none" w:sz="0" w:space="0" w:color="auto"/>
              </w:divBdr>
            </w:div>
            <w:div w:id="1471510825">
              <w:marLeft w:val="0"/>
              <w:marRight w:val="0"/>
              <w:marTop w:val="0"/>
              <w:marBottom w:val="0"/>
              <w:divBdr>
                <w:top w:val="none" w:sz="0" w:space="0" w:color="auto"/>
                <w:left w:val="none" w:sz="0" w:space="0" w:color="auto"/>
                <w:bottom w:val="none" w:sz="0" w:space="0" w:color="auto"/>
                <w:right w:val="none" w:sz="0" w:space="0" w:color="auto"/>
              </w:divBdr>
            </w:div>
            <w:div w:id="1374773760">
              <w:marLeft w:val="0"/>
              <w:marRight w:val="0"/>
              <w:marTop w:val="0"/>
              <w:marBottom w:val="0"/>
              <w:divBdr>
                <w:top w:val="none" w:sz="0" w:space="0" w:color="auto"/>
                <w:left w:val="none" w:sz="0" w:space="0" w:color="auto"/>
                <w:bottom w:val="none" w:sz="0" w:space="0" w:color="auto"/>
                <w:right w:val="none" w:sz="0" w:space="0" w:color="auto"/>
              </w:divBdr>
            </w:div>
            <w:div w:id="1345130953">
              <w:marLeft w:val="0"/>
              <w:marRight w:val="0"/>
              <w:marTop w:val="0"/>
              <w:marBottom w:val="0"/>
              <w:divBdr>
                <w:top w:val="none" w:sz="0" w:space="0" w:color="auto"/>
                <w:left w:val="none" w:sz="0" w:space="0" w:color="auto"/>
                <w:bottom w:val="none" w:sz="0" w:space="0" w:color="auto"/>
                <w:right w:val="none" w:sz="0" w:space="0" w:color="auto"/>
              </w:divBdr>
            </w:div>
            <w:div w:id="1799565035">
              <w:marLeft w:val="0"/>
              <w:marRight w:val="0"/>
              <w:marTop w:val="0"/>
              <w:marBottom w:val="0"/>
              <w:divBdr>
                <w:top w:val="none" w:sz="0" w:space="0" w:color="auto"/>
                <w:left w:val="none" w:sz="0" w:space="0" w:color="auto"/>
                <w:bottom w:val="none" w:sz="0" w:space="0" w:color="auto"/>
                <w:right w:val="none" w:sz="0" w:space="0" w:color="auto"/>
              </w:divBdr>
            </w:div>
            <w:div w:id="193740193">
              <w:marLeft w:val="0"/>
              <w:marRight w:val="0"/>
              <w:marTop w:val="0"/>
              <w:marBottom w:val="0"/>
              <w:divBdr>
                <w:top w:val="none" w:sz="0" w:space="0" w:color="auto"/>
                <w:left w:val="none" w:sz="0" w:space="0" w:color="auto"/>
                <w:bottom w:val="none" w:sz="0" w:space="0" w:color="auto"/>
                <w:right w:val="none" w:sz="0" w:space="0" w:color="auto"/>
              </w:divBdr>
            </w:div>
            <w:div w:id="1676807961">
              <w:marLeft w:val="0"/>
              <w:marRight w:val="0"/>
              <w:marTop w:val="0"/>
              <w:marBottom w:val="0"/>
              <w:divBdr>
                <w:top w:val="none" w:sz="0" w:space="0" w:color="auto"/>
                <w:left w:val="none" w:sz="0" w:space="0" w:color="auto"/>
                <w:bottom w:val="none" w:sz="0" w:space="0" w:color="auto"/>
                <w:right w:val="none" w:sz="0" w:space="0" w:color="auto"/>
              </w:divBdr>
            </w:div>
            <w:div w:id="742993961">
              <w:marLeft w:val="0"/>
              <w:marRight w:val="0"/>
              <w:marTop w:val="0"/>
              <w:marBottom w:val="0"/>
              <w:divBdr>
                <w:top w:val="none" w:sz="0" w:space="0" w:color="auto"/>
                <w:left w:val="none" w:sz="0" w:space="0" w:color="auto"/>
                <w:bottom w:val="none" w:sz="0" w:space="0" w:color="auto"/>
                <w:right w:val="none" w:sz="0" w:space="0" w:color="auto"/>
              </w:divBdr>
            </w:div>
            <w:div w:id="921061354">
              <w:marLeft w:val="0"/>
              <w:marRight w:val="0"/>
              <w:marTop w:val="0"/>
              <w:marBottom w:val="0"/>
              <w:divBdr>
                <w:top w:val="none" w:sz="0" w:space="0" w:color="auto"/>
                <w:left w:val="none" w:sz="0" w:space="0" w:color="auto"/>
                <w:bottom w:val="none" w:sz="0" w:space="0" w:color="auto"/>
                <w:right w:val="none" w:sz="0" w:space="0" w:color="auto"/>
              </w:divBdr>
            </w:div>
            <w:div w:id="199127890">
              <w:marLeft w:val="0"/>
              <w:marRight w:val="0"/>
              <w:marTop w:val="0"/>
              <w:marBottom w:val="0"/>
              <w:divBdr>
                <w:top w:val="none" w:sz="0" w:space="0" w:color="auto"/>
                <w:left w:val="none" w:sz="0" w:space="0" w:color="auto"/>
                <w:bottom w:val="none" w:sz="0" w:space="0" w:color="auto"/>
                <w:right w:val="none" w:sz="0" w:space="0" w:color="auto"/>
              </w:divBdr>
            </w:div>
            <w:div w:id="933710303">
              <w:marLeft w:val="0"/>
              <w:marRight w:val="0"/>
              <w:marTop w:val="0"/>
              <w:marBottom w:val="0"/>
              <w:divBdr>
                <w:top w:val="none" w:sz="0" w:space="0" w:color="auto"/>
                <w:left w:val="none" w:sz="0" w:space="0" w:color="auto"/>
                <w:bottom w:val="none" w:sz="0" w:space="0" w:color="auto"/>
                <w:right w:val="none" w:sz="0" w:space="0" w:color="auto"/>
              </w:divBdr>
            </w:div>
            <w:div w:id="135337877">
              <w:marLeft w:val="0"/>
              <w:marRight w:val="0"/>
              <w:marTop w:val="0"/>
              <w:marBottom w:val="0"/>
              <w:divBdr>
                <w:top w:val="none" w:sz="0" w:space="0" w:color="auto"/>
                <w:left w:val="none" w:sz="0" w:space="0" w:color="auto"/>
                <w:bottom w:val="none" w:sz="0" w:space="0" w:color="auto"/>
                <w:right w:val="none" w:sz="0" w:space="0" w:color="auto"/>
              </w:divBdr>
            </w:div>
            <w:div w:id="1212571382">
              <w:marLeft w:val="0"/>
              <w:marRight w:val="0"/>
              <w:marTop w:val="0"/>
              <w:marBottom w:val="0"/>
              <w:divBdr>
                <w:top w:val="none" w:sz="0" w:space="0" w:color="auto"/>
                <w:left w:val="none" w:sz="0" w:space="0" w:color="auto"/>
                <w:bottom w:val="none" w:sz="0" w:space="0" w:color="auto"/>
                <w:right w:val="none" w:sz="0" w:space="0" w:color="auto"/>
              </w:divBdr>
            </w:div>
            <w:div w:id="608246046">
              <w:marLeft w:val="0"/>
              <w:marRight w:val="0"/>
              <w:marTop w:val="0"/>
              <w:marBottom w:val="0"/>
              <w:divBdr>
                <w:top w:val="none" w:sz="0" w:space="0" w:color="auto"/>
                <w:left w:val="none" w:sz="0" w:space="0" w:color="auto"/>
                <w:bottom w:val="none" w:sz="0" w:space="0" w:color="auto"/>
                <w:right w:val="none" w:sz="0" w:space="0" w:color="auto"/>
              </w:divBdr>
            </w:div>
            <w:div w:id="369957725">
              <w:marLeft w:val="0"/>
              <w:marRight w:val="0"/>
              <w:marTop w:val="0"/>
              <w:marBottom w:val="0"/>
              <w:divBdr>
                <w:top w:val="none" w:sz="0" w:space="0" w:color="auto"/>
                <w:left w:val="none" w:sz="0" w:space="0" w:color="auto"/>
                <w:bottom w:val="none" w:sz="0" w:space="0" w:color="auto"/>
                <w:right w:val="none" w:sz="0" w:space="0" w:color="auto"/>
              </w:divBdr>
            </w:div>
            <w:div w:id="1205099029">
              <w:marLeft w:val="0"/>
              <w:marRight w:val="0"/>
              <w:marTop w:val="0"/>
              <w:marBottom w:val="0"/>
              <w:divBdr>
                <w:top w:val="none" w:sz="0" w:space="0" w:color="auto"/>
                <w:left w:val="none" w:sz="0" w:space="0" w:color="auto"/>
                <w:bottom w:val="none" w:sz="0" w:space="0" w:color="auto"/>
                <w:right w:val="none" w:sz="0" w:space="0" w:color="auto"/>
              </w:divBdr>
            </w:div>
            <w:div w:id="2059739000">
              <w:marLeft w:val="0"/>
              <w:marRight w:val="0"/>
              <w:marTop w:val="0"/>
              <w:marBottom w:val="0"/>
              <w:divBdr>
                <w:top w:val="none" w:sz="0" w:space="0" w:color="auto"/>
                <w:left w:val="none" w:sz="0" w:space="0" w:color="auto"/>
                <w:bottom w:val="none" w:sz="0" w:space="0" w:color="auto"/>
                <w:right w:val="none" w:sz="0" w:space="0" w:color="auto"/>
              </w:divBdr>
            </w:div>
            <w:div w:id="1300379347">
              <w:marLeft w:val="0"/>
              <w:marRight w:val="0"/>
              <w:marTop w:val="0"/>
              <w:marBottom w:val="0"/>
              <w:divBdr>
                <w:top w:val="none" w:sz="0" w:space="0" w:color="auto"/>
                <w:left w:val="none" w:sz="0" w:space="0" w:color="auto"/>
                <w:bottom w:val="none" w:sz="0" w:space="0" w:color="auto"/>
                <w:right w:val="none" w:sz="0" w:space="0" w:color="auto"/>
              </w:divBdr>
            </w:div>
            <w:div w:id="1311206736">
              <w:marLeft w:val="0"/>
              <w:marRight w:val="0"/>
              <w:marTop w:val="0"/>
              <w:marBottom w:val="0"/>
              <w:divBdr>
                <w:top w:val="none" w:sz="0" w:space="0" w:color="auto"/>
                <w:left w:val="none" w:sz="0" w:space="0" w:color="auto"/>
                <w:bottom w:val="none" w:sz="0" w:space="0" w:color="auto"/>
                <w:right w:val="none" w:sz="0" w:space="0" w:color="auto"/>
              </w:divBdr>
            </w:div>
            <w:div w:id="854538923">
              <w:marLeft w:val="0"/>
              <w:marRight w:val="0"/>
              <w:marTop w:val="0"/>
              <w:marBottom w:val="0"/>
              <w:divBdr>
                <w:top w:val="none" w:sz="0" w:space="0" w:color="auto"/>
                <w:left w:val="none" w:sz="0" w:space="0" w:color="auto"/>
                <w:bottom w:val="none" w:sz="0" w:space="0" w:color="auto"/>
                <w:right w:val="none" w:sz="0" w:space="0" w:color="auto"/>
              </w:divBdr>
            </w:div>
            <w:div w:id="1548253398">
              <w:marLeft w:val="0"/>
              <w:marRight w:val="0"/>
              <w:marTop w:val="0"/>
              <w:marBottom w:val="0"/>
              <w:divBdr>
                <w:top w:val="none" w:sz="0" w:space="0" w:color="auto"/>
                <w:left w:val="none" w:sz="0" w:space="0" w:color="auto"/>
                <w:bottom w:val="none" w:sz="0" w:space="0" w:color="auto"/>
                <w:right w:val="none" w:sz="0" w:space="0" w:color="auto"/>
              </w:divBdr>
            </w:div>
            <w:div w:id="1511260998">
              <w:marLeft w:val="0"/>
              <w:marRight w:val="0"/>
              <w:marTop w:val="0"/>
              <w:marBottom w:val="0"/>
              <w:divBdr>
                <w:top w:val="none" w:sz="0" w:space="0" w:color="auto"/>
                <w:left w:val="none" w:sz="0" w:space="0" w:color="auto"/>
                <w:bottom w:val="none" w:sz="0" w:space="0" w:color="auto"/>
                <w:right w:val="none" w:sz="0" w:space="0" w:color="auto"/>
              </w:divBdr>
            </w:div>
            <w:div w:id="679115445">
              <w:marLeft w:val="0"/>
              <w:marRight w:val="0"/>
              <w:marTop w:val="0"/>
              <w:marBottom w:val="0"/>
              <w:divBdr>
                <w:top w:val="none" w:sz="0" w:space="0" w:color="auto"/>
                <w:left w:val="none" w:sz="0" w:space="0" w:color="auto"/>
                <w:bottom w:val="none" w:sz="0" w:space="0" w:color="auto"/>
                <w:right w:val="none" w:sz="0" w:space="0" w:color="auto"/>
              </w:divBdr>
            </w:div>
            <w:div w:id="702285531">
              <w:marLeft w:val="0"/>
              <w:marRight w:val="0"/>
              <w:marTop w:val="0"/>
              <w:marBottom w:val="0"/>
              <w:divBdr>
                <w:top w:val="none" w:sz="0" w:space="0" w:color="auto"/>
                <w:left w:val="none" w:sz="0" w:space="0" w:color="auto"/>
                <w:bottom w:val="none" w:sz="0" w:space="0" w:color="auto"/>
                <w:right w:val="none" w:sz="0" w:space="0" w:color="auto"/>
              </w:divBdr>
            </w:div>
            <w:div w:id="118496546">
              <w:marLeft w:val="0"/>
              <w:marRight w:val="0"/>
              <w:marTop w:val="0"/>
              <w:marBottom w:val="0"/>
              <w:divBdr>
                <w:top w:val="none" w:sz="0" w:space="0" w:color="auto"/>
                <w:left w:val="none" w:sz="0" w:space="0" w:color="auto"/>
                <w:bottom w:val="none" w:sz="0" w:space="0" w:color="auto"/>
                <w:right w:val="none" w:sz="0" w:space="0" w:color="auto"/>
              </w:divBdr>
            </w:div>
            <w:div w:id="589584552">
              <w:marLeft w:val="0"/>
              <w:marRight w:val="0"/>
              <w:marTop w:val="0"/>
              <w:marBottom w:val="0"/>
              <w:divBdr>
                <w:top w:val="none" w:sz="0" w:space="0" w:color="auto"/>
                <w:left w:val="none" w:sz="0" w:space="0" w:color="auto"/>
                <w:bottom w:val="none" w:sz="0" w:space="0" w:color="auto"/>
                <w:right w:val="none" w:sz="0" w:space="0" w:color="auto"/>
              </w:divBdr>
            </w:div>
            <w:div w:id="1391150235">
              <w:marLeft w:val="0"/>
              <w:marRight w:val="0"/>
              <w:marTop w:val="0"/>
              <w:marBottom w:val="0"/>
              <w:divBdr>
                <w:top w:val="none" w:sz="0" w:space="0" w:color="auto"/>
                <w:left w:val="none" w:sz="0" w:space="0" w:color="auto"/>
                <w:bottom w:val="none" w:sz="0" w:space="0" w:color="auto"/>
                <w:right w:val="none" w:sz="0" w:space="0" w:color="auto"/>
              </w:divBdr>
            </w:div>
            <w:div w:id="273245358">
              <w:marLeft w:val="0"/>
              <w:marRight w:val="0"/>
              <w:marTop w:val="0"/>
              <w:marBottom w:val="0"/>
              <w:divBdr>
                <w:top w:val="none" w:sz="0" w:space="0" w:color="auto"/>
                <w:left w:val="none" w:sz="0" w:space="0" w:color="auto"/>
                <w:bottom w:val="none" w:sz="0" w:space="0" w:color="auto"/>
                <w:right w:val="none" w:sz="0" w:space="0" w:color="auto"/>
              </w:divBdr>
            </w:div>
            <w:div w:id="2113476856">
              <w:marLeft w:val="0"/>
              <w:marRight w:val="0"/>
              <w:marTop w:val="0"/>
              <w:marBottom w:val="0"/>
              <w:divBdr>
                <w:top w:val="none" w:sz="0" w:space="0" w:color="auto"/>
                <w:left w:val="none" w:sz="0" w:space="0" w:color="auto"/>
                <w:bottom w:val="none" w:sz="0" w:space="0" w:color="auto"/>
                <w:right w:val="none" w:sz="0" w:space="0" w:color="auto"/>
              </w:divBdr>
            </w:div>
            <w:div w:id="1649505856">
              <w:marLeft w:val="0"/>
              <w:marRight w:val="0"/>
              <w:marTop w:val="0"/>
              <w:marBottom w:val="0"/>
              <w:divBdr>
                <w:top w:val="none" w:sz="0" w:space="0" w:color="auto"/>
                <w:left w:val="none" w:sz="0" w:space="0" w:color="auto"/>
                <w:bottom w:val="none" w:sz="0" w:space="0" w:color="auto"/>
                <w:right w:val="none" w:sz="0" w:space="0" w:color="auto"/>
              </w:divBdr>
            </w:div>
            <w:div w:id="697660264">
              <w:marLeft w:val="0"/>
              <w:marRight w:val="0"/>
              <w:marTop w:val="0"/>
              <w:marBottom w:val="0"/>
              <w:divBdr>
                <w:top w:val="none" w:sz="0" w:space="0" w:color="auto"/>
                <w:left w:val="none" w:sz="0" w:space="0" w:color="auto"/>
                <w:bottom w:val="none" w:sz="0" w:space="0" w:color="auto"/>
                <w:right w:val="none" w:sz="0" w:space="0" w:color="auto"/>
              </w:divBdr>
            </w:div>
            <w:div w:id="227572900">
              <w:marLeft w:val="0"/>
              <w:marRight w:val="0"/>
              <w:marTop w:val="0"/>
              <w:marBottom w:val="0"/>
              <w:divBdr>
                <w:top w:val="none" w:sz="0" w:space="0" w:color="auto"/>
                <w:left w:val="none" w:sz="0" w:space="0" w:color="auto"/>
                <w:bottom w:val="none" w:sz="0" w:space="0" w:color="auto"/>
                <w:right w:val="none" w:sz="0" w:space="0" w:color="auto"/>
              </w:divBdr>
            </w:div>
            <w:div w:id="10571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3752">
      <w:bodyDiv w:val="1"/>
      <w:marLeft w:val="0"/>
      <w:marRight w:val="0"/>
      <w:marTop w:val="0"/>
      <w:marBottom w:val="0"/>
      <w:divBdr>
        <w:top w:val="none" w:sz="0" w:space="0" w:color="auto"/>
        <w:left w:val="none" w:sz="0" w:space="0" w:color="auto"/>
        <w:bottom w:val="none" w:sz="0" w:space="0" w:color="auto"/>
        <w:right w:val="none" w:sz="0" w:space="0" w:color="auto"/>
      </w:divBdr>
      <w:divsChild>
        <w:div w:id="139854387">
          <w:marLeft w:val="0"/>
          <w:marRight w:val="0"/>
          <w:marTop w:val="0"/>
          <w:marBottom w:val="0"/>
          <w:divBdr>
            <w:top w:val="none" w:sz="0" w:space="0" w:color="auto"/>
            <w:left w:val="none" w:sz="0" w:space="0" w:color="auto"/>
            <w:bottom w:val="none" w:sz="0" w:space="0" w:color="auto"/>
            <w:right w:val="none" w:sz="0" w:space="0" w:color="auto"/>
          </w:divBdr>
          <w:divsChild>
            <w:div w:id="14682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0462">
      <w:bodyDiv w:val="1"/>
      <w:marLeft w:val="0"/>
      <w:marRight w:val="0"/>
      <w:marTop w:val="0"/>
      <w:marBottom w:val="0"/>
      <w:divBdr>
        <w:top w:val="none" w:sz="0" w:space="0" w:color="auto"/>
        <w:left w:val="none" w:sz="0" w:space="0" w:color="auto"/>
        <w:bottom w:val="none" w:sz="0" w:space="0" w:color="auto"/>
        <w:right w:val="none" w:sz="0" w:space="0" w:color="auto"/>
      </w:divBdr>
      <w:divsChild>
        <w:div w:id="1558734911">
          <w:marLeft w:val="0"/>
          <w:marRight w:val="0"/>
          <w:marTop w:val="0"/>
          <w:marBottom w:val="0"/>
          <w:divBdr>
            <w:top w:val="none" w:sz="0" w:space="0" w:color="auto"/>
            <w:left w:val="none" w:sz="0" w:space="0" w:color="auto"/>
            <w:bottom w:val="none" w:sz="0" w:space="0" w:color="auto"/>
            <w:right w:val="none" w:sz="0" w:space="0" w:color="auto"/>
          </w:divBdr>
          <w:divsChild>
            <w:div w:id="8261894">
              <w:marLeft w:val="0"/>
              <w:marRight w:val="0"/>
              <w:marTop w:val="0"/>
              <w:marBottom w:val="0"/>
              <w:divBdr>
                <w:top w:val="none" w:sz="0" w:space="0" w:color="auto"/>
                <w:left w:val="none" w:sz="0" w:space="0" w:color="auto"/>
                <w:bottom w:val="none" w:sz="0" w:space="0" w:color="auto"/>
                <w:right w:val="none" w:sz="0" w:space="0" w:color="auto"/>
              </w:divBdr>
            </w:div>
            <w:div w:id="71974340">
              <w:marLeft w:val="0"/>
              <w:marRight w:val="0"/>
              <w:marTop w:val="0"/>
              <w:marBottom w:val="0"/>
              <w:divBdr>
                <w:top w:val="none" w:sz="0" w:space="0" w:color="auto"/>
                <w:left w:val="none" w:sz="0" w:space="0" w:color="auto"/>
                <w:bottom w:val="none" w:sz="0" w:space="0" w:color="auto"/>
                <w:right w:val="none" w:sz="0" w:space="0" w:color="auto"/>
              </w:divBdr>
            </w:div>
            <w:div w:id="101607634">
              <w:marLeft w:val="0"/>
              <w:marRight w:val="0"/>
              <w:marTop w:val="0"/>
              <w:marBottom w:val="0"/>
              <w:divBdr>
                <w:top w:val="none" w:sz="0" w:space="0" w:color="auto"/>
                <w:left w:val="none" w:sz="0" w:space="0" w:color="auto"/>
                <w:bottom w:val="none" w:sz="0" w:space="0" w:color="auto"/>
                <w:right w:val="none" w:sz="0" w:space="0" w:color="auto"/>
              </w:divBdr>
            </w:div>
            <w:div w:id="115956345">
              <w:marLeft w:val="0"/>
              <w:marRight w:val="0"/>
              <w:marTop w:val="0"/>
              <w:marBottom w:val="0"/>
              <w:divBdr>
                <w:top w:val="none" w:sz="0" w:space="0" w:color="auto"/>
                <w:left w:val="none" w:sz="0" w:space="0" w:color="auto"/>
                <w:bottom w:val="none" w:sz="0" w:space="0" w:color="auto"/>
                <w:right w:val="none" w:sz="0" w:space="0" w:color="auto"/>
              </w:divBdr>
            </w:div>
            <w:div w:id="123234114">
              <w:marLeft w:val="0"/>
              <w:marRight w:val="0"/>
              <w:marTop w:val="0"/>
              <w:marBottom w:val="0"/>
              <w:divBdr>
                <w:top w:val="none" w:sz="0" w:space="0" w:color="auto"/>
                <w:left w:val="none" w:sz="0" w:space="0" w:color="auto"/>
                <w:bottom w:val="none" w:sz="0" w:space="0" w:color="auto"/>
                <w:right w:val="none" w:sz="0" w:space="0" w:color="auto"/>
              </w:divBdr>
            </w:div>
            <w:div w:id="176508652">
              <w:marLeft w:val="0"/>
              <w:marRight w:val="0"/>
              <w:marTop w:val="0"/>
              <w:marBottom w:val="0"/>
              <w:divBdr>
                <w:top w:val="none" w:sz="0" w:space="0" w:color="auto"/>
                <w:left w:val="none" w:sz="0" w:space="0" w:color="auto"/>
                <w:bottom w:val="none" w:sz="0" w:space="0" w:color="auto"/>
                <w:right w:val="none" w:sz="0" w:space="0" w:color="auto"/>
              </w:divBdr>
            </w:div>
            <w:div w:id="318774788">
              <w:marLeft w:val="0"/>
              <w:marRight w:val="0"/>
              <w:marTop w:val="0"/>
              <w:marBottom w:val="0"/>
              <w:divBdr>
                <w:top w:val="none" w:sz="0" w:space="0" w:color="auto"/>
                <w:left w:val="none" w:sz="0" w:space="0" w:color="auto"/>
                <w:bottom w:val="none" w:sz="0" w:space="0" w:color="auto"/>
                <w:right w:val="none" w:sz="0" w:space="0" w:color="auto"/>
              </w:divBdr>
            </w:div>
            <w:div w:id="361591896">
              <w:marLeft w:val="0"/>
              <w:marRight w:val="0"/>
              <w:marTop w:val="0"/>
              <w:marBottom w:val="0"/>
              <w:divBdr>
                <w:top w:val="none" w:sz="0" w:space="0" w:color="auto"/>
                <w:left w:val="none" w:sz="0" w:space="0" w:color="auto"/>
                <w:bottom w:val="none" w:sz="0" w:space="0" w:color="auto"/>
                <w:right w:val="none" w:sz="0" w:space="0" w:color="auto"/>
              </w:divBdr>
            </w:div>
            <w:div w:id="364059289">
              <w:marLeft w:val="0"/>
              <w:marRight w:val="0"/>
              <w:marTop w:val="0"/>
              <w:marBottom w:val="0"/>
              <w:divBdr>
                <w:top w:val="none" w:sz="0" w:space="0" w:color="auto"/>
                <w:left w:val="none" w:sz="0" w:space="0" w:color="auto"/>
                <w:bottom w:val="none" w:sz="0" w:space="0" w:color="auto"/>
                <w:right w:val="none" w:sz="0" w:space="0" w:color="auto"/>
              </w:divBdr>
            </w:div>
            <w:div w:id="473376820">
              <w:marLeft w:val="0"/>
              <w:marRight w:val="0"/>
              <w:marTop w:val="0"/>
              <w:marBottom w:val="0"/>
              <w:divBdr>
                <w:top w:val="none" w:sz="0" w:space="0" w:color="auto"/>
                <w:left w:val="none" w:sz="0" w:space="0" w:color="auto"/>
                <w:bottom w:val="none" w:sz="0" w:space="0" w:color="auto"/>
                <w:right w:val="none" w:sz="0" w:space="0" w:color="auto"/>
              </w:divBdr>
            </w:div>
            <w:div w:id="546600635">
              <w:marLeft w:val="0"/>
              <w:marRight w:val="0"/>
              <w:marTop w:val="0"/>
              <w:marBottom w:val="0"/>
              <w:divBdr>
                <w:top w:val="none" w:sz="0" w:space="0" w:color="auto"/>
                <w:left w:val="none" w:sz="0" w:space="0" w:color="auto"/>
                <w:bottom w:val="none" w:sz="0" w:space="0" w:color="auto"/>
                <w:right w:val="none" w:sz="0" w:space="0" w:color="auto"/>
              </w:divBdr>
            </w:div>
            <w:div w:id="567229637">
              <w:marLeft w:val="0"/>
              <w:marRight w:val="0"/>
              <w:marTop w:val="0"/>
              <w:marBottom w:val="0"/>
              <w:divBdr>
                <w:top w:val="none" w:sz="0" w:space="0" w:color="auto"/>
                <w:left w:val="none" w:sz="0" w:space="0" w:color="auto"/>
                <w:bottom w:val="none" w:sz="0" w:space="0" w:color="auto"/>
                <w:right w:val="none" w:sz="0" w:space="0" w:color="auto"/>
              </w:divBdr>
            </w:div>
            <w:div w:id="652219375">
              <w:marLeft w:val="0"/>
              <w:marRight w:val="0"/>
              <w:marTop w:val="0"/>
              <w:marBottom w:val="0"/>
              <w:divBdr>
                <w:top w:val="none" w:sz="0" w:space="0" w:color="auto"/>
                <w:left w:val="none" w:sz="0" w:space="0" w:color="auto"/>
                <w:bottom w:val="none" w:sz="0" w:space="0" w:color="auto"/>
                <w:right w:val="none" w:sz="0" w:space="0" w:color="auto"/>
              </w:divBdr>
            </w:div>
            <w:div w:id="718283445">
              <w:marLeft w:val="0"/>
              <w:marRight w:val="0"/>
              <w:marTop w:val="0"/>
              <w:marBottom w:val="0"/>
              <w:divBdr>
                <w:top w:val="none" w:sz="0" w:space="0" w:color="auto"/>
                <w:left w:val="none" w:sz="0" w:space="0" w:color="auto"/>
                <w:bottom w:val="none" w:sz="0" w:space="0" w:color="auto"/>
                <w:right w:val="none" w:sz="0" w:space="0" w:color="auto"/>
              </w:divBdr>
            </w:div>
            <w:div w:id="788862889">
              <w:marLeft w:val="0"/>
              <w:marRight w:val="0"/>
              <w:marTop w:val="0"/>
              <w:marBottom w:val="0"/>
              <w:divBdr>
                <w:top w:val="none" w:sz="0" w:space="0" w:color="auto"/>
                <w:left w:val="none" w:sz="0" w:space="0" w:color="auto"/>
                <w:bottom w:val="none" w:sz="0" w:space="0" w:color="auto"/>
                <w:right w:val="none" w:sz="0" w:space="0" w:color="auto"/>
              </w:divBdr>
            </w:div>
            <w:div w:id="845172919">
              <w:marLeft w:val="0"/>
              <w:marRight w:val="0"/>
              <w:marTop w:val="0"/>
              <w:marBottom w:val="0"/>
              <w:divBdr>
                <w:top w:val="none" w:sz="0" w:space="0" w:color="auto"/>
                <w:left w:val="none" w:sz="0" w:space="0" w:color="auto"/>
                <w:bottom w:val="none" w:sz="0" w:space="0" w:color="auto"/>
                <w:right w:val="none" w:sz="0" w:space="0" w:color="auto"/>
              </w:divBdr>
            </w:div>
            <w:div w:id="860126241">
              <w:marLeft w:val="0"/>
              <w:marRight w:val="0"/>
              <w:marTop w:val="0"/>
              <w:marBottom w:val="0"/>
              <w:divBdr>
                <w:top w:val="none" w:sz="0" w:space="0" w:color="auto"/>
                <w:left w:val="none" w:sz="0" w:space="0" w:color="auto"/>
                <w:bottom w:val="none" w:sz="0" w:space="0" w:color="auto"/>
                <w:right w:val="none" w:sz="0" w:space="0" w:color="auto"/>
              </w:divBdr>
            </w:div>
            <w:div w:id="862548899">
              <w:marLeft w:val="0"/>
              <w:marRight w:val="0"/>
              <w:marTop w:val="0"/>
              <w:marBottom w:val="0"/>
              <w:divBdr>
                <w:top w:val="none" w:sz="0" w:space="0" w:color="auto"/>
                <w:left w:val="none" w:sz="0" w:space="0" w:color="auto"/>
                <w:bottom w:val="none" w:sz="0" w:space="0" w:color="auto"/>
                <w:right w:val="none" w:sz="0" w:space="0" w:color="auto"/>
              </w:divBdr>
            </w:div>
            <w:div w:id="894122428">
              <w:marLeft w:val="0"/>
              <w:marRight w:val="0"/>
              <w:marTop w:val="0"/>
              <w:marBottom w:val="0"/>
              <w:divBdr>
                <w:top w:val="none" w:sz="0" w:space="0" w:color="auto"/>
                <w:left w:val="none" w:sz="0" w:space="0" w:color="auto"/>
                <w:bottom w:val="none" w:sz="0" w:space="0" w:color="auto"/>
                <w:right w:val="none" w:sz="0" w:space="0" w:color="auto"/>
              </w:divBdr>
            </w:div>
            <w:div w:id="942150291">
              <w:marLeft w:val="0"/>
              <w:marRight w:val="0"/>
              <w:marTop w:val="0"/>
              <w:marBottom w:val="0"/>
              <w:divBdr>
                <w:top w:val="none" w:sz="0" w:space="0" w:color="auto"/>
                <w:left w:val="none" w:sz="0" w:space="0" w:color="auto"/>
                <w:bottom w:val="none" w:sz="0" w:space="0" w:color="auto"/>
                <w:right w:val="none" w:sz="0" w:space="0" w:color="auto"/>
              </w:divBdr>
            </w:div>
            <w:div w:id="992101707">
              <w:marLeft w:val="0"/>
              <w:marRight w:val="0"/>
              <w:marTop w:val="0"/>
              <w:marBottom w:val="0"/>
              <w:divBdr>
                <w:top w:val="none" w:sz="0" w:space="0" w:color="auto"/>
                <w:left w:val="none" w:sz="0" w:space="0" w:color="auto"/>
                <w:bottom w:val="none" w:sz="0" w:space="0" w:color="auto"/>
                <w:right w:val="none" w:sz="0" w:space="0" w:color="auto"/>
              </w:divBdr>
            </w:div>
            <w:div w:id="1118336960">
              <w:marLeft w:val="0"/>
              <w:marRight w:val="0"/>
              <w:marTop w:val="0"/>
              <w:marBottom w:val="0"/>
              <w:divBdr>
                <w:top w:val="none" w:sz="0" w:space="0" w:color="auto"/>
                <w:left w:val="none" w:sz="0" w:space="0" w:color="auto"/>
                <w:bottom w:val="none" w:sz="0" w:space="0" w:color="auto"/>
                <w:right w:val="none" w:sz="0" w:space="0" w:color="auto"/>
              </w:divBdr>
            </w:div>
            <w:div w:id="1322201489">
              <w:marLeft w:val="0"/>
              <w:marRight w:val="0"/>
              <w:marTop w:val="0"/>
              <w:marBottom w:val="0"/>
              <w:divBdr>
                <w:top w:val="none" w:sz="0" w:space="0" w:color="auto"/>
                <w:left w:val="none" w:sz="0" w:space="0" w:color="auto"/>
                <w:bottom w:val="none" w:sz="0" w:space="0" w:color="auto"/>
                <w:right w:val="none" w:sz="0" w:space="0" w:color="auto"/>
              </w:divBdr>
            </w:div>
            <w:div w:id="1357345838">
              <w:marLeft w:val="0"/>
              <w:marRight w:val="0"/>
              <w:marTop w:val="0"/>
              <w:marBottom w:val="0"/>
              <w:divBdr>
                <w:top w:val="none" w:sz="0" w:space="0" w:color="auto"/>
                <w:left w:val="none" w:sz="0" w:space="0" w:color="auto"/>
                <w:bottom w:val="none" w:sz="0" w:space="0" w:color="auto"/>
                <w:right w:val="none" w:sz="0" w:space="0" w:color="auto"/>
              </w:divBdr>
            </w:div>
            <w:div w:id="1377779798">
              <w:marLeft w:val="0"/>
              <w:marRight w:val="0"/>
              <w:marTop w:val="0"/>
              <w:marBottom w:val="0"/>
              <w:divBdr>
                <w:top w:val="none" w:sz="0" w:space="0" w:color="auto"/>
                <w:left w:val="none" w:sz="0" w:space="0" w:color="auto"/>
                <w:bottom w:val="none" w:sz="0" w:space="0" w:color="auto"/>
                <w:right w:val="none" w:sz="0" w:space="0" w:color="auto"/>
              </w:divBdr>
            </w:div>
            <w:div w:id="1609654792">
              <w:marLeft w:val="0"/>
              <w:marRight w:val="0"/>
              <w:marTop w:val="0"/>
              <w:marBottom w:val="0"/>
              <w:divBdr>
                <w:top w:val="none" w:sz="0" w:space="0" w:color="auto"/>
                <w:left w:val="none" w:sz="0" w:space="0" w:color="auto"/>
                <w:bottom w:val="none" w:sz="0" w:space="0" w:color="auto"/>
                <w:right w:val="none" w:sz="0" w:space="0" w:color="auto"/>
              </w:divBdr>
            </w:div>
            <w:div w:id="1622032820">
              <w:marLeft w:val="0"/>
              <w:marRight w:val="0"/>
              <w:marTop w:val="0"/>
              <w:marBottom w:val="0"/>
              <w:divBdr>
                <w:top w:val="none" w:sz="0" w:space="0" w:color="auto"/>
                <w:left w:val="none" w:sz="0" w:space="0" w:color="auto"/>
                <w:bottom w:val="none" w:sz="0" w:space="0" w:color="auto"/>
                <w:right w:val="none" w:sz="0" w:space="0" w:color="auto"/>
              </w:divBdr>
            </w:div>
            <w:div w:id="1752507660">
              <w:marLeft w:val="0"/>
              <w:marRight w:val="0"/>
              <w:marTop w:val="0"/>
              <w:marBottom w:val="0"/>
              <w:divBdr>
                <w:top w:val="none" w:sz="0" w:space="0" w:color="auto"/>
                <w:left w:val="none" w:sz="0" w:space="0" w:color="auto"/>
                <w:bottom w:val="none" w:sz="0" w:space="0" w:color="auto"/>
                <w:right w:val="none" w:sz="0" w:space="0" w:color="auto"/>
              </w:divBdr>
            </w:div>
            <w:div w:id="1765422397">
              <w:marLeft w:val="0"/>
              <w:marRight w:val="0"/>
              <w:marTop w:val="0"/>
              <w:marBottom w:val="0"/>
              <w:divBdr>
                <w:top w:val="none" w:sz="0" w:space="0" w:color="auto"/>
                <w:left w:val="none" w:sz="0" w:space="0" w:color="auto"/>
                <w:bottom w:val="none" w:sz="0" w:space="0" w:color="auto"/>
                <w:right w:val="none" w:sz="0" w:space="0" w:color="auto"/>
              </w:divBdr>
            </w:div>
            <w:div w:id="1903591361">
              <w:marLeft w:val="0"/>
              <w:marRight w:val="0"/>
              <w:marTop w:val="0"/>
              <w:marBottom w:val="0"/>
              <w:divBdr>
                <w:top w:val="none" w:sz="0" w:space="0" w:color="auto"/>
                <w:left w:val="none" w:sz="0" w:space="0" w:color="auto"/>
                <w:bottom w:val="none" w:sz="0" w:space="0" w:color="auto"/>
                <w:right w:val="none" w:sz="0" w:space="0" w:color="auto"/>
              </w:divBdr>
            </w:div>
            <w:div w:id="1916091261">
              <w:marLeft w:val="0"/>
              <w:marRight w:val="0"/>
              <w:marTop w:val="0"/>
              <w:marBottom w:val="0"/>
              <w:divBdr>
                <w:top w:val="none" w:sz="0" w:space="0" w:color="auto"/>
                <w:left w:val="none" w:sz="0" w:space="0" w:color="auto"/>
                <w:bottom w:val="none" w:sz="0" w:space="0" w:color="auto"/>
                <w:right w:val="none" w:sz="0" w:space="0" w:color="auto"/>
              </w:divBdr>
            </w:div>
            <w:div w:id="1927610734">
              <w:marLeft w:val="0"/>
              <w:marRight w:val="0"/>
              <w:marTop w:val="0"/>
              <w:marBottom w:val="0"/>
              <w:divBdr>
                <w:top w:val="none" w:sz="0" w:space="0" w:color="auto"/>
                <w:left w:val="none" w:sz="0" w:space="0" w:color="auto"/>
                <w:bottom w:val="none" w:sz="0" w:space="0" w:color="auto"/>
                <w:right w:val="none" w:sz="0" w:space="0" w:color="auto"/>
              </w:divBdr>
            </w:div>
            <w:div w:id="1934317882">
              <w:marLeft w:val="0"/>
              <w:marRight w:val="0"/>
              <w:marTop w:val="0"/>
              <w:marBottom w:val="0"/>
              <w:divBdr>
                <w:top w:val="none" w:sz="0" w:space="0" w:color="auto"/>
                <w:left w:val="none" w:sz="0" w:space="0" w:color="auto"/>
                <w:bottom w:val="none" w:sz="0" w:space="0" w:color="auto"/>
                <w:right w:val="none" w:sz="0" w:space="0" w:color="auto"/>
              </w:divBdr>
            </w:div>
            <w:div w:id="1990211784">
              <w:marLeft w:val="0"/>
              <w:marRight w:val="0"/>
              <w:marTop w:val="0"/>
              <w:marBottom w:val="0"/>
              <w:divBdr>
                <w:top w:val="none" w:sz="0" w:space="0" w:color="auto"/>
                <w:left w:val="none" w:sz="0" w:space="0" w:color="auto"/>
                <w:bottom w:val="none" w:sz="0" w:space="0" w:color="auto"/>
                <w:right w:val="none" w:sz="0" w:space="0" w:color="auto"/>
              </w:divBdr>
            </w:div>
            <w:div w:id="2000379997">
              <w:marLeft w:val="0"/>
              <w:marRight w:val="0"/>
              <w:marTop w:val="0"/>
              <w:marBottom w:val="0"/>
              <w:divBdr>
                <w:top w:val="none" w:sz="0" w:space="0" w:color="auto"/>
                <w:left w:val="none" w:sz="0" w:space="0" w:color="auto"/>
                <w:bottom w:val="none" w:sz="0" w:space="0" w:color="auto"/>
                <w:right w:val="none" w:sz="0" w:space="0" w:color="auto"/>
              </w:divBdr>
            </w:div>
            <w:div w:id="2046444159">
              <w:marLeft w:val="0"/>
              <w:marRight w:val="0"/>
              <w:marTop w:val="0"/>
              <w:marBottom w:val="0"/>
              <w:divBdr>
                <w:top w:val="none" w:sz="0" w:space="0" w:color="auto"/>
                <w:left w:val="none" w:sz="0" w:space="0" w:color="auto"/>
                <w:bottom w:val="none" w:sz="0" w:space="0" w:color="auto"/>
                <w:right w:val="none" w:sz="0" w:space="0" w:color="auto"/>
              </w:divBdr>
            </w:div>
            <w:div w:id="21452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00277">
      <w:bodyDiv w:val="1"/>
      <w:marLeft w:val="0"/>
      <w:marRight w:val="0"/>
      <w:marTop w:val="0"/>
      <w:marBottom w:val="0"/>
      <w:divBdr>
        <w:top w:val="none" w:sz="0" w:space="0" w:color="auto"/>
        <w:left w:val="none" w:sz="0" w:space="0" w:color="auto"/>
        <w:bottom w:val="none" w:sz="0" w:space="0" w:color="auto"/>
        <w:right w:val="none" w:sz="0" w:space="0" w:color="auto"/>
      </w:divBdr>
      <w:divsChild>
        <w:div w:id="1121807000">
          <w:marLeft w:val="0"/>
          <w:marRight w:val="0"/>
          <w:marTop w:val="0"/>
          <w:marBottom w:val="0"/>
          <w:divBdr>
            <w:top w:val="none" w:sz="0" w:space="0" w:color="auto"/>
            <w:left w:val="none" w:sz="0" w:space="0" w:color="auto"/>
            <w:bottom w:val="none" w:sz="0" w:space="0" w:color="auto"/>
            <w:right w:val="none" w:sz="0" w:space="0" w:color="auto"/>
          </w:divBdr>
          <w:divsChild>
            <w:div w:id="27027583">
              <w:marLeft w:val="0"/>
              <w:marRight w:val="0"/>
              <w:marTop w:val="0"/>
              <w:marBottom w:val="0"/>
              <w:divBdr>
                <w:top w:val="none" w:sz="0" w:space="0" w:color="auto"/>
                <w:left w:val="none" w:sz="0" w:space="0" w:color="auto"/>
                <w:bottom w:val="none" w:sz="0" w:space="0" w:color="auto"/>
                <w:right w:val="none" w:sz="0" w:space="0" w:color="auto"/>
              </w:divBdr>
            </w:div>
            <w:div w:id="107630423">
              <w:marLeft w:val="0"/>
              <w:marRight w:val="0"/>
              <w:marTop w:val="0"/>
              <w:marBottom w:val="0"/>
              <w:divBdr>
                <w:top w:val="none" w:sz="0" w:space="0" w:color="auto"/>
                <w:left w:val="none" w:sz="0" w:space="0" w:color="auto"/>
                <w:bottom w:val="none" w:sz="0" w:space="0" w:color="auto"/>
                <w:right w:val="none" w:sz="0" w:space="0" w:color="auto"/>
              </w:divBdr>
            </w:div>
            <w:div w:id="171530136">
              <w:marLeft w:val="0"/>
              <w:marRight w:val="0"/>
              <w:marTop w:val="0"/>
              <w:marBottom w:val="0"/>
              <w:divBdr>
                <w:top w:val="none" w:sz="0" w:space="0" w:color="auto"/>
                <w:left w:val="none" w:sz="0" w:space="0" w:color="auto"/>
                <w:bottom w:val="none" w:sz="0" w:space="0" w:color="auto"/>
                <w:right w:val="none" w:sz="0" w:space="0" w:color="auto"/>
              </w:divBdr>
            </w:div>
            <w:div w:id="178354021">
              <w:marLeft w:val="0"/>
              <w:marRight w:val="0"/>
              <w:marTop w:val="0"/>
              <w:marBottom w:val="0"/>
              <w:divBdr>
                <w:top w:val="none" w:sz="0" w:space="0" w:color="auto"/>
                <w:left w:val="none" w:sz="0" w:space="0" w:color="auto"/>
                <w:bottom w:val="none" w:sz="0" w:space="0" w:color="auto"/>
                <w:right w:val="none" w:sz="0" w:space="0" w:color="auto"/>
              </w:divBdr>
            </w:div>
            <w:div w:id="195780969">
              <w:marLeft w:val="0"/>
              <w:marRight w:val="0"/>
              <w:marTop w:val="0"/>
              <w:marBottom w:val="0"/>
              <w:divBdr>
                <w:top w:val="none" w:sz="0" w:space="0" w:color="auto"/>
                <w:left w:val="none" w:sz="0" w:space="0" w:color="auto"/>
                <w:bottom w:val="none" w:sz="0" w:space="0" w:color="auto"/>
                <w:right w:val="none" w:sz="0" w:space="0" w:color="auto"/>
              </w:divBdr>
            </w:div>
            <w:div w:id="223109099">
              <w:marLeft w:val="0"/>
              <w:marRight w:val="0"/>
              <w:marTop w:val="0"/>
              <w:marBottom w:val="0"/>
              <w:divBdr>
                <w:top w:val="none" w:sz="0" w:space="0" w:color="auto"/>
                <w:left w:val="none" w:sz="0" w:space="0" w:color="auto"/>
                <w:bottom w:val="none" w:sz="0" w:space="0" w:color="auto"/>
                <w:right w:val="none" w:sz="0" w:space="0" w:color="auto"/>
              </w:divBdr>
            </w:div>
            <w:div w:id="258830708">
              <w:marLeft w:val="0"/>
              <w:marRight w:val="0"/>
              <w:marTop w:val="0"/>
              <w:marBottom w:val="0"/>
              <w:divBdr>
                <w:top w:val="none" w:sz="0" w:space="0" w:color="auto"/>
                <w:left w:val="none" w:sz="0" w:space="0" w:color="auto"/>
                <w:bottom w:val="none" w:sz="0" w:space="0" w:color="auto"/>
                <w:right w:val="none" w:sz="0" w:space="0" w:color="auto"/>
              </w:divBdr>
            </w:div>
            <w:div w:id="263343911">
              <w:marLeft w:val="0"/>
              <w:marRight w:val="0"/>
              <w:marTop w:val="0"/>
              <w:marBottom w:val="0"/>
              <w:divBdr>
                <w:top w:val="none" w:sz="0" w:space="0" w:color="auto"/>
                <w:left w:val="none" w:sz="0" w:space="0" w:color="auto"/>
                <w:bottom w:val="none" w:sz="0" w:space="0" w:color="auto"/>
                <w:right w:val="none" w:sz="0" w:space="0" w:color="auto"/>
              </w:divBdr>
            </w:div>
            <w:div w:id="271547561">
              <w:marLeft w:val="0"/>
              <w:marRight w:val="0"/>
              <w:marTop w:val="0"/>
              <w:marBottom w:val="0"/>
              <w:divBdr>
                <w:top w:val="none" w:sz="0" w:space="0" w:color="auto"/>
                <w:left w:val="none" w:sz="0" w:space="0" w:color="auto"/>
                <w:bottom w:val="none" w:sz="0" w:space="0" w:color="auto"/>
                <w:right w:val="none" w:sz="0" w:space="0" w:color="auto"/>
              </w:divBdr>
            </w:div>
            <w:div w:id="280768785">
              <w:marLeft w:val="0"/>
              <w:marRight w:val="0"/>
              <w:marTop w:val="0"/>
              <w:marBottom w:val="0"/>
              <w:divBdr>
                <w:top w:val="none" w:sz="0" w:space="0" w:color="auto"/>
                <w:left w:val="none" w:sz="0" w:space="0" w:color="auto"/>
                <w:bottom w:val="none" w:sz="0" w:space="0" w:color="auto"/>
                <w:right w:val="none" w:sz="0" w:space="0" w:color="auto"/>
              </w:divBdr>
            </w:div>
            <w:div w:id="299194585">
              <w:marLeft w:val="0"/>
              <w:marRight w:val="0"/>
              <w:marTop w:val="0"/>
              <w:marBottom w:val="0"/>
              <w:divBdr>
                <w:top w:val="none" w:sz="0" w:space="0" w:color="auto"/>
                <w:left w:val="none" w:sz="0" w:space="0" w:color="auto"/>
                <w:bottom w:val="none" w:sz="0" w:space="0" w:color="auto"/>
                <w:right w:val="none" w:sz="0" w:space="0" w:color="auto"/>
              </w:divBdr>
            </w:div>
            <w:div w:id="324479673">
              <w:marLeft w:val="0"/>
              <w:marRight w:val="0"/>
              <w:marTop w:val="0"/>
              <w:marBottom w:val="0"/>
              <w:divBdr>
                <w:top w:val="none" w:sz="0" w:space="0" w:color="auto"/>
                <w:left w:val="none" w:sz="0" w:space="0" w:color="auto"/>
                <w:bottom w:val="none" w:sz="0" w:space="0" w:color="auto"/>
                <w:right w:val="none" w:sz="0" w:space="0" w:color="auto"/>
              </w:divBdr>
            </w:div>
            <w:div w:id="355077648">
              <w:marLeft w:val="0"/>
              <w:marRight w:val="0"/>
              <w:marTop w:val="0"/>
              <w:marBottom w:val="0"/>
              <w:divBdr>
                <w:top w:val="none" w:sz="0" w:space="0" w:color="auto"/>
                <w:left w:val="none" w:sz="0" w:space="0" w:color="auto"/>
                <w:bottom w:val="none" w:sz="0" w:space="0" w:color="auto"/>
                <w:right w:val="none" w:sz="0" w:space="0" w:color="auto"/>
              </w:divBdr>
            </w:div>
            <w:div w:id="368576754">
              <w:marLeft w:val="0"/>
              <w:marRight w:val="0"/>
              <w:marTop w:val="0"/>
              <w:marBottom w:val="0"/>
              <w:divBdr>
                <w:top w:val="none" w:sz="0" w:space="0" w:color="auto"/>
                <w:left w:val="none" w:sz="0" w:space="0" w:color="auto"/>
                <w:bottom w:val="none" w:sz="0" w:space="0" w:color="auto"/>
                <w:right w:val="none" w:sz="0" w:space="0" w:color="auto"/>
              </w:divBdr>
            </w:div>
            <w:div w:id="381833596">
              <w:marLeft w:val="0"/>
              <w:marRight w:val="0"/>
              <w:marTop w:val="0"/>
              <w:marBottom w:val="0"/>
              <w:divBdr>
                <w:top w:val="none" w:sz="0" w:space="0" w:color="auto"/>
                <w:left w:val="none" w:sz="0" w:space="0" w:color="auto"/>
                <w:bottom w:val="none" w:sz="0" w:space="0" w:color="auto"/>
                <w:right w:val="none" w:sz="0" w:space="0" w:color="auto"/>
              </w:divBdr>
            </w:div>
            <w:div w:id="389429104">
              <w:marLeft w:val="0"/>
              <w:marRight w:val="0"/>
              <w:marTop w:val="0"/>
              <w:marBottom w:val="0"/>
              <w:divBdr>
                <w:top w:val="none" w:sz="0" w:space="0" w:color="auto"/>
                <w:left w:val="none" w:sz="0" w:space="0" w:color="auto"/>
                <w:bottom w:val="none" w:sz="0" w:space="0" w:color="auto"/>
                <w:right w:val="none" w:sz="0" w:space="0" w:color="auto"/>
              </w:divBdr>
            </w:div>
            <w:div w:id="392849813">
              <w:marLeft w:val="0"/>
              <w:marRight w:val="0"/>
              <w:marTop w:val="0"/>
              <w:marBottom w:val="0"/>
              <w:divBdr>
                <w:top w:val="none" w:sz="0" w:space="0" w:color="auto"/>
                <w:left w:val="none" w:sz="0" w:space="0" w:color="auto"/>
                <w:bottom w:val="none" w:sz="0" w:space="0" w:color="auto"/>
                <w:right w:val="none" w:sz="0" w:space="0" w:color="auto"/>
              </w:divBdr>
            </w:div>
            <w:div w:id="569770968">
              <w:marLeft w:val="0"/>
              <w:marRight w:val="0"/>
              <w:marTop w:val="0"/>
              <w:marBottom w:val="0"/>
              <w:divBdr>
                <w:top w:val="none" w:sz="0" w:space="0" w:color="auto"/>
                <w:left w:val="none" w:sz="0" w:space="0" w:color="auto"/>
                <w:bottom w:val="none" w:sz="0" w:space="0" w:color="auto"/>
                <w:right w:val="none" w:sz="0" w:space="0" w:color="auto"/>
              </w:divBdr>
            </w:div>
            <w:div w:id="632561540">
              <w:marLeft w:val="0"/>
              <w:marRight w:val="0"/>
              <w:marTop w:val="0"/>
              <w:marBottom w:val="0"/>
              <w:divBdr>
                <w:top w:val="none" w:sz="0" w:space="0" w:color="auto"/>
                <w:left w:val="none" w:sz="0" w:space="0" w:color="auto"/>
                <w:bottom w:val="none" w:sz="0" w:space="0" w:color="auto"/>
                <w:right w:val="none" w:sz="0" w:space="0" w:color="auto"/>
              </w:divBdr>
            </w:div>
            <w:div w:id="696278773">
              <w:marLeft w:val="0"/>
              <w:marRight w:val="0"/>
              <w:marTop w:val="0"/>
              <w:marBottom w:val="0"/>
              <w:divBdr>
                <w:top w:val="none" w:sz="0" w:space="0" w:color="auto"/>
                <w:left w:val="none" w:sz="0" w:space="0" w:color="auto"/>
                <w:bottom w:val="none" w:sz="0" w:space="0" w:color="auto"/>
                <w:right w:val="none" w:sz="0" w:space="0" w:color="auto"/>
              </w:divBdr>
            </w:div>
            <w:div w:id="702706975">
              <w:marLeft w:val="0"/>
              <w:marRight w:val="0"/>
              <w:marTop w:val="0"/>
              <w:marBottom w:val="0"/>
              <w:divBdr>
                <w:top w:val="none" w:sz="0" w:space="0" w:color="auto"/>
                <w:left w:val="none" w:sz="0" w:space="0" w:color="auto"/>
                <w:bottom w:val="none" w:sz="0" w:space="0" w:color="auto"/>
                <w:right w:val="none" w:sz="0" w:space="0" w:color="auto"/>
              </w:divBdr>
            </w:div>
            <w:div w:id="717780806">
              <w:marLeft w:val="0"/>
              <w:marRight w:val="0"/>
              <w:marTop w:val="0"/>
              <w:marBottom w:val="0"/>
              <w:divBdr>
                <w:top w:val="none" w:sz="0" w:space="0" w:color="auto"/>
                <w:left w:val="none" w:sz="0" w:space="0" w:color="auto"/>
                <w:bottom w:val="none" w:sz="0" w:space="0" w:color="auto"/>
                <w:right w:val="none" w:sz="0" w:space="0" w:color="auto"/>
              </w:divBdr>
            </w:div>
            <w:div w:id="749502367">
              <w:marLeft w:val="0"/>
              <w:marRight w:val="0"/>
              <w:marTop w:val="0"/>
              <w:marBottom w:val="0"/>
              <w:divBdr>
                <w:top w:val="none" w:sz="0" w:space="0" w:color="auto"/>
                <w:left w:val="none" w:sz="0" w:space="0" w:color="auto"/>
                <w:bottom w:val="none" w:sz="0" w:space="0" w:color="auto"/>
                <w:right w:val="none" w:sz="0" w:space="0" w:color="auto"/>
              </w:divBdr>
            </w:div>
            <w:div w:id="820583073">
              <w:marLeft w:val="0"/>
              <w:marRight w:val="0"/>
              <w:marTop w:val="0"/>
              <w:marBottom w:val="0"/>
              <w:divBdr>
                <w:top w:val="none" w:sz="0" w:space="0" w:color="auto"/>
                <w:left w:val="none" w:sz="0" w:space="0" w:color="auto"/>
                <w:bottom w:val="none" w:sz="0" w:space="0" w:color="auto"/>
                <w:right w:val="none" w:sz="0" w:space="0" w:color="auto"/>
              </w:divBdr>
            </w:div>
            <w:div w:id="890730030">
              <w:marLeft w:val="0"/>
              <w:marRight w:val="0"/>
              <w:marTop w:val="0"/>
              <w:marBottom w:val="0"/>
              <w:divBdr>
                <w:top w:val="none" w:sz="0" w:space="0" w:color="auto"/>
                <w:left w:val="none" w:sz="0" w:space="0" w:color="auto"/>
                <w:bottom w:val="none" w:sz="0" w:space="0" w:color="auto"/>
                <w:right w:val="none" w:sz="0" w:space="0" w:color="auto"/>
              </w:divBdr>
            </w:div>
            <w:div w:id="1258825498">
              <w:marLeft w:val="0"/>
              <w:marRight w:val="0"/>
              <w:marTop w:val="0"/>
              <w:marBottom w:val="0"/>
              <w:divBdr>
                <w:top w:val="none" w:sz="0" w:space="0" w:color="auto"/>
                <w:left w:val="none" w:sz="0" w:space="0" w:color="auto"/>
                <w:bottom w:val="none" w:sz="0" w:space="0" w:color="auto"/>
                <w:right w:val="none" w:sz="0" w:space="0" w:color="auto"/>
              </w:divBdr>
            </w:div>
            <w:div w:id="1264194278">
              <w:marLeft w:val="0"/>
              <w:marRight w:val="0"/>
              <w:marTop w:val="0"/>
              <w:marBottom w:val="0"/>
              <w:divBdr>
                <w:top w:val="none" w:sz="0" w:space="0" w:color="auto"/>
                <w:left w:val="none" w:sz="0" w:space="0" w:color="auto"/>
                <w:bottom w:val="none" w:sz="0" w:space="0" w:color="auto"/>
                <w:right w:val="none" w:sz="0" w:space="0" w:color="auto"/>
              </w:divBdr>
            </w:div>
            <w:div w:id="1490712701">
              <w:marLeft w:val="0"/>
              <w:marRight w:val="0"/>
              <w:marTop w:val="0"/>
              <w:marBottom w:val="0"/>
              <w:divBdr>
                <w:top w:val="none" w:sz="0" w:space="0" w:color="auto"/>
                <w:left w:val="none" w:sz="0" w:space="0" w:color="auto"/>
                <w:bottom w:val="none" w:sz="0" w:space="0" w:color="auto"/>
                <w:right w:val="none" w:sz="0" w:space="0" w:color="auto"/>
              </w:divBdr>
            </w:div>
            <w:div w:id="1528710573">
              <w:marLeft w:val="0"/>
              <w:marRight w:val="0"/>
              <w:marTop w:val="0"/>
              <w:marBottom w:val="0"/>
              <w:divBdr>
                <w:top w:val="none" w:sz="0" w:space="0" w:color="auto"/>
                <w:left w:val="none" w:sz="0" w:space="0" w:color="auto"/>
                <w:bottom w:val="none" w:sz="0" w:space="0" w:color="auto"/>
                <w:right w:val="none" w:sz="0" w:space="0" w:color="auto"/>
              </w:divBdr>
            </w:div>
            <w:div w:id="1639801836">
              <w:marLeft w:val="0"/>
              <w:marRight w:val="0"/>
              <w:marTop w:val="0"/>
              <w:marBottom w:val="0"/>
              <w:divBdr>
                <w:top w:val="none" w:sz="0" w:space="0" w:color="auto"/>
                <w:left w:val="none" w:sz="0" w:space="0" w:color="auto"/>
                <w:bottom w:val="none" w:sz="0" w:space="0" w:color="auto"/>
                <w:right w:val="none" w:sz="0" w:space="0" w:color="auto"/>
              </w:divBdr>
            </w:div>
            <w:div w:id="1708214401">
              <w:marLeft w:val="0"/>
              <w:marRight w:val="0"/>
              <w:marTop w:val="0"/>
              <w:marBottom w:val="0"/>
              <w:divBdr>
                <w:top w:val="none" w:sz="0" w:space="0" w:color="auto"/>
                <w:left w:val="none" w:sz="0" w:space="0" w:color="auto"/>
                <w:bottom w:val="none" w:sz="0" w:space="0" w:color="auto"/>
                <w:right w:val="none" w:sz="0" w:space="0" w:color="auto"/>
              </w:divBdr>
            </w:div>
            <w:div w:id="1746495093">
              <w:marLeft w:val="0"/>
              <w:marRight w:val="0"/>
              <w:marTop w:val="0"/>
              <w:marBottom w:val="0"/>
              <w:divBdr>
                <w:top w:val="none" w:sz="0" w:space="0" w:color="auto"/>
                <w:left w:val="none" w:sz="0" w:space="0" w:color="auto"/>
                <w:bottom w:val="none" w:sz="0" w:space="0" w:color="auto"/>
                <w:right w:val="none" w:sz="0" w:space="0" w:color="auto"/>
              </w:divBdr>
            </w:div>
            <w:div w:id="1765566785">
              <w:marLeft w:val="0"/>
              <w:marRight w:val="0"/>
              <w:marTop w:val="0"/>
              <w:marBottom w:val="0"/>
              <w:divBdr>
                <w:top w:val="none" w:sz="0" w:space="0" w:color="auto"/>
                <w:left w:val="none" w:sz="0" w:space="0" w:color="auto"/>
                <w:bottom w:val="none" w:sz="0" w:space="0" w:color="auto"/>
                <w:right w:val="none" w:sz="0" w:space="0" w:color="auto"/>
              </w:divBdr>
            </w:div>
            <w:div w:id="1820882526">
              <w:marLeft w:val="0"/>
              <w:marRight w:val="0"/>
              <w:marTop w:val="0"/>
              <w:marBottom w:val="0"/>
              <w:divBdr>
                <w:top w:val="none" w:sz="0" w:space="0" w:color="auto"/>
                <w:left w:val="none" w:sz="0" w:space="0" w:color="auto"/>
                <w:bottom w:val="none" w:sz="0" w:space="0" w:color="auto"/>
                <w:right w:val="none" w:sz="0" w:space="0" w:color="auto"/>
              </w:divBdr>
            </w:div>
            <w:div w:id="20435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1509">
      <w:bodyDiv w:val="1"/>
      <w:marLeft w:val="0"/>
      <w:marRight w:val="0"/>
      <w:marTop w:val="0"/>
      <w:marBottom w:val="0"/>
      <w:divBdr>
        <w:top w:val="none" w:sz="0" w:space="0" w:color="auto"/>
        <w:left w:val="none" w:sz="0" w:space="0" w:color="auto"/>
        <w:bottom w:val="none" w:sz="0" w:space="0" w:color="auto"/>
        <w:right w:val="none" w:sz="0" w:space="0" w:color="auto"/>
      </w:divBdr>
      <w:divsChild>
        <w:div w:id="1437865098">
          <w:marLeft w:val="0"/>
          <w:marRight w:val="0"/>
          <w:marTop w:val="0"/>
          <w:marBottom w:val="0"/>
          <w:divBdr>
            <w:top w:val="none" w:sz="0" w:space="0" w:color="auto"/>
            <w:left w:val="none" w:sz="0" w:space="0" w:color="auto"/>
            <w:bottom w:val="none" w:sz="0" w:space="0" w:color="auto"/>
            <w:right w:val="none" w:sz="0" w:space="0" w:color="auto"/>
          </w:divBdr>
          <w:divsChild>
            <w:div w:id="1317689927">
              <w:marLeft w:val="0"/>
              <w:marRight w:val="0"/>
              <w:marTop w:val="0"/>
              <w:marBottom w:val="0"/>
              <w:divBdr>
                <w:top w:val="none" w:sz="0" w:space="0" w:color="auto"/>
                <w:left w:val="none" w:sz="0" w:space="0" w:color="auto"/>
                <w:bottom w:val="none" w:sz="0" w:space="0" w:color="auto"/>
                <w:right w:val="none" w:sz="0" w:space="0" w:color="auto"/>
              </w:divBdr>
            </w:div>
            <w:div w:id="1772506766">
              <w:marLeft w:val="0"/>
              <w:marRight w:val="0"/>
              <w:marTop w:val="0"/>
              <w:marBottom w:val="0"/>
              <w:divBdr>
                <w:top w:val="none" w:sz="0" w:space="0" w:color="auto"/>
                <w:left w:val="none" w:sz="0" w:space="0" w:color="auto"/>
                <w:bottom w:val="none" w:sz="0" w:space="0" w:color="auto"/>
                <w:right w:val="none" w:sz="0" w:space="0" w:color="auto"/>
              </w:divBdr>
            </w:div>
            <w:div w:id="993724617">
              <w:marLeft w:val="0"/>
              <w:marRight w:val="0"/>
              <w:marTop w:val="0"/>
              <w:marBottom w:val="0"/>
              <w:divBdr>
                <w:top w:val="none" w:sz="0" w:space="0" w:color="auto"/>
                <w:left w:val="none" w:sz="0" w:space="0" w:color="auto"/>
                <w:bottom w:val="none" w:sz="0" w:space="0" w:color="auto"/>
                <w:right w:val="none" w:sz="0" w:space="0" w:color="auto"/>
              </w:divBdr>
            </w:div>
            <w:div w:id="432476318">
              <w:marLeft w:val="0"/>
              <w:marRight w:val="0"/>
              <w:marTop w:val="0"/>
              <w:marBottom w:val="0"/>
              <w:divBdr>
                <w:top w:val="none" w:sz="0" w:space="0" w:color="auto"/>
                <w:left w:val="none" w:sz="0" w:space="0" w:color="auto"/>
                <w:bottom w:val="none" w:sz="0" w:space="0" w:color="auto"/>
                <w:right w:val="none" w:sz="0" w:space="0" w:color="auto"/>
              </w:divBdr>
            </w:div>
            <w:div w:id="415791411">
              <w:marLeft w:val="0"/>
              <w:marRight w:val="0"/>
              <w:marTop w:val="0"/>
              <w:marBottom w:val="0"/>
              <w:divBdr>
                <w:top w:val="none" w:sz="0" w:space="0" w:color="auto"/>
                <w:left w:val="none" w:sz="0" w:space="0" w:color="auto"/>
                <w:bottom w:val="none" w:sz="0" w:space="0" w:color="auto"/>
                <w:right w:val="none" w:sz="0" w:space="0" w:color="auto"/>
              </w:divBdr>
            </w:div>
            <w:div w:id="1111513501">
              <w:marLeft w:val="0"/>
              <w:marRight w:val="0"/>
              <w:marTop w:val="0"/>
              <w:marBottom w:val="0"/>
              <w:divBdr>
                <w:top w:val="none" w:sz="0" w:space="0" w:color="auto"/>
                <w:left w:val="none" w:sz="0" w:space="0" w:color="auto"/>
                <w:bottom w:val="none" w:sz="0" w:space="0" w:color="auto"/>
                <w:right w:val="none" w:sz="0" w:space="0" w:color="auto"/>
              </w:divBdr>
            </w:div>
            <w:div w:id="1895502366">
              <w:marLeft w:val="0"/>
              <w:marRight w:val="0"/>
              <w:marTop w:val="0"/>
              <w:marBottom w:val="0"/>
              <w:divBdr>
                <w:top w:val="none" w:sz="0" w:space="0" w:color="auto"/>
                <w:left w:val="none" w:sz="0" w:space="0" w:color="auto"/>
                <w:bottom w:val="none" w:sz="0" w:space="0" w:color="auto"/>
                <w:right w:val="none" w:sz="0" w:space="0" w:color="auto"/>
              </w:divBdr>
            </w:div>
            <w:div w:id="496455565">
              <w:marLeft w:val="0"/>
              <w:marRight w:val="0"/>
              <w:marTop w:val="0"/>
              <w:marBottom w:val="0"/>
              <w:divBdr>
                <w:top w:val="none" w:sz="0" w:space="0" w:color="auto"/>
                <w:left w:val="none" w:sz="0" w:space="0" w:color="auto"/>
                <w:bottom w:val="none" w:sz="0" w:space="0" w:color="auto"/>
                <w:right w:val="none" w:sz="0" w:space="0" w:color="auto"/>
              </w:divBdr>
            </w:div>
            <w:div w:id="1901750800">
              <w:marLeft w:val="0"/>
              <w:marRight w:val="0"/>
              <w:marTop w:val="0"/>
              <w:marBottom w:val="0"/>
              <w:divBdr>
                <w:top w:val="none" w:sz="0" w:space="0" w:color="auto"/>
                <w:left w:val="none" w:sz="0" w:space="0" w:color="auto"/>
                <w:bottom w:val="none" w:sz="0" w:space="0" w:color="auto"/>
                <w:right w:val="none" w:sz="0" w:space="0" w:color="auto"/>
              </w:divBdr>
            </w:div>
            <w:div w:id="57554111">
              <w:marLeft w:val="0"/>
              <w:marRight w:val="0"/>
              <w:marTop w:val="0"/>
              <w:marBottom w:val="0"/>
              <w:divBdr>
                <w:top w:val="none" w:sz="0" w:space="0" w:color="auto"/>
                <w:left w:val="none" w:sz="0" w:space="0" w:color="auto"/>
                <w:bottom w:val="none" w:sz="0" w:space="0" w:color="auto"/>
                <w:right w:val="none" w:sz="0" w:space="0" w:color="auto"/>
              </w:divBdr>
            </w:div>
            <w:div w:id="214975925">
              <w:marLeft w:val="0"/>
              <w:marRight w:val="0"/>
              <w:marTop w:val="0"/>
              <w:marBottom w:val="0"/>
              <w:divBdr>
                <w:top w:val="none" w:sz="0" w:space="0" w:color="auto"/>
                <w:left w:val="none" w:sz="0" w:space="0" w:color="auto"/>
                <w:bottom w:val="none" w:sz="0" w:space="0" w:color="auto"/>
                <w:right w:val="none" w:sz="0" w:space="0" w:color="auto"/>
              </w:divBdr>
            </w:div>
            <w:div w:id="1255554156">
              <w:marLeft w:val="0"/>
              <w:marRight w:val="0"/>
              <w:marTop w:val="0"/>
              <w:marBottom w:val="0"/>
              <w:divBdr>
                <w:top w:val="none" w:sz="0" w:space="0" w:color="auto"/>
                <w:left w:val="none" w:sz="0" w:space="0" w:color="auto"/>
                <w:bottom w:val="none" w:sz="0" w:space="0" w:color="auto"/>
                <w:right w:val="none" w:sz="0" w:space="0" w:color="auto"/>
              </w:divBdr>
            </w:div>
            <w:div w:id="120850079">
              <w:marLeft w:val="0"/>
              <w:marRight w:val="0"/>
              <w:marTop w:val="0"/>
              <w:marBottom w:val="0"/>
              <w:divBdr>
                <w:top w:val="none" w:sz="0" w:space="0" w:color="auto"/>
                <w:left w:val="none" w:sz="0" w:space="0" w:color="auto"/>
                <w:bottom w:val="none" w:sz="0" w:space="0" w:color="auto"/>
                <w:right w:val="none" w:sz="0" w:space="0" w:color="auto"/>
              </w:divBdr>
            </w:div>
            <w:div w:id="132914397">
              <w:marLeft w:val="0"/>
              <w:marRight w:val="0"/>
              <w:marTop w:val="0"/>
              <w:marBottom w:val="0"/>
              <w:divBdr>
                <w:top w:val="none" w:sz="0" w:space="0" w:color="auto"/>
                <w:left w:val="none" w:sz="0" w:space="0" w:color="auto"/>
                <w:bottom w:val="none" w:sz="0" w:space="0" w:color="auto"/>
                <w:right w:val="none" w:sz="0" w:space="0" w:color="auto"/>
              </w:divBdr>
            </w:div>
            <w:div w:id="1447507803">
              <w:marLeft w:val="0"/>
              <w:marRight w:val="0"/>
              <w:marTop w:val="0"/>
              <w:marBottom w:val="0"/>
              <w:divBdr>
                <w:top w:val="none" w:sz="0" w:space="0" w:color="auto"/>
                <w:left w:val="none" w:sz="0" w:space="0" w:color="auto"/>
                <w:bottom w:val="none" w:sz="0" w:space="0" w:color="auto"/>
                <w:right w:val="none" w:sz="0" w:space="0" w:color="auto"/>
              </w:divBdr>
            </w:div>
            <w:div w:id="920988904">
              <w:marLeft w:val="0"/>
              <w:marRight w:val="0"/>
              <w:marTop w:val="0"/>
              <w:marBottom w:val="0"/>
              <w:divBdr>
                <w:top w:val="none" w:sz="0" w:space="0" w:color="auto"/>
                <w:left w:val="none" w:sz="0" w:space="0" w:color="auto"/>
                <w:bottom w:val="none" w:sz="0" w:space="0" w:color="auto"/>
                <w:right w:val="none" w:sz="0" w:space="0" w:color="auto"/>
              </w:divBdr>
            </w:div>
            <w:div w:id="1334455683">
              <w:marLeft w:val="0"/>
              <w:marRight w:val="0"/>
              <w:marTop w:val="0"/>
              <w:marBottom w:val="0"/>
              <w:divBdr>
                <w:top w:val="none" w:sz="0" w:space="0" w:color="auto"/>
                <w:left w:val="none" w:sz="0" w:space="0" w:color="auto"/>
                <w:bottom w:val="none" w:sz="0" w:space="0" w:color="auto"/>
                <w:right w:val="none" w:sz="0" w:space="0" w:color="auto"/>
              </w:divBdr>
            </w:div>
            <w:div w:id="313796628">
              <w:marLeft w:val="0"/>
              <w:marRight w:val="0"/>
              <w:marTop w:val="0"/>
              <w:marBottom w:val="0"/>
              <w:divBdr>
                <w:top w:val="none" w:sz="0" w:space="0" w:color="auto"/>
                <w:left w:val="none" w:sz="0" w:space="0" w:color="auto"/>
                <w:bottom w:val="none" w:sz="0" w:space="0" w:color="auto"/>
                <w:right w:val="none" w:sz="0" w:space="0" w:color="auto"/>
              </w:divBdr>
            </w:div>
            <w:div w:id="336227353">
              <w:marLeft w:val="0"/>
              <w:marRight w:val="0"/>
              <w:marTop w:val="0"/>
              <w:marBottom w:val="0"/>
              <w:divBdr>
                <w:top w:val="none" w:sz="0" w:space="0" w:color="auto"/>
                <w:left w:val="none" w:sz="0" w:space="0" w:color="auto"/>
                <w:bottom w:val="none" w:sz="0" w:space="0" w:color="auto"/>
                <w:right w:val="none" w:sz="0" w:space="0" w:color="auto"/>
              </w:divBdr>
            </w:div>
            <w:div w:id="868225412">
              <w:marLeft w:val="0"/>
              <w:marRight w:val="0"/>
              <w:marTop w:val="0"/>
              <w:marBottom w:val="0"/>
              <w:divBdr>
                <w:top w:val="none" w:sz="0" w:space="0" w:color="auto"/>
                <w:left w:val="none" w:sz="0" w:space="0" w:color="auto"/>
                <w:bottom w:val="none" w:sz="0" w:space="0" w:color="auto"/>
                <w:right w:val="none" w:sz="0" w:space="0" w:color="auto"/>
              </w:divBdr>
            </w:div>
            <w:div w:id="1926766043">
              <w:marLeft w:val="0"/>
              <w:marRight w:val="0"/>
              <w:marTop w:val="0"/>
              <w:marBottom w:val="0"/>
              <w:divBdr>
                <w:top w:val="none" w:sz="0" w:space="0" w:color="auto"/>
                <w:left w:val="none" w:sz="0" w:space="0" w:color="auto"/>
                <w:bottom w:val="none" w:sz="0" w:space="0" w:color="auto"/>
                <w:right w:val="none" w:sz="0" w:space="0" w:color="auto"/>
              </w:divBdr>
            </w:div>
            <w:div w:id="1759672239">
              <w:marLeft w:val="0"/>
              <w:marRight w:val="0"/>
              <w:marTop w:val="0"/>
              <w:marBottom w:val="0"/>
              <w:divBdr>
                <w:top w:val="none" w:sz="0" w:space="0" w:color="auto"/>
                <w:left w:val="none" w:sz="0" w:space="0" w:color="auto"/>
                <w:bottom w:val="none" w:sz="0" w:space="0" w:color="auto"/>
                <w:right w:val="none" w:sz="0" w:space="0" w:color="auto"/>
              </w:divBdr>
            </w:div>
            <w:div w:id="392240088">
              <w:marLeft w:val="0"/>
              <w:marRight w:val="0"/>
              <w:marTop w:val="0"/>
              <w:marBottom w:val="0"/>
              <w:divBdr>
                <w:top w:val="none" w:sz="0" w:space="0" w:color="auto"/>
                <w:left w:val="none" w:sz="0" w:space="0" w:color="auto"/>
                <w:bottom w:val="none" w:sz="0" w:space="0" w:color="auto"/>
                <w:right w:val="none" w:sz="0" w:space="0" w:color="auto"/>
              </w:divBdr>
            </w:div>
            <w:div w:id="1041441408">
              <w:marLeft w:val="0"/>
              <w:marRight w:val="0"/>
              <w:marTop w:val="0"/>
              <w:marBottom w:val="0"/>
              <w:divBdr>
                <w:top w:val="none" w:sz="0" w:space="0" w:color="auto"/>
                <w:left w:val="none" w:sz="0" w:space="0" w:color="auto"/>
                <w:bottom w:val="none" w:sz="0" w:space="0" w:color="auto"/>
                <w:right w:val="none" w:sz="0" w:space="0" w:color="auto"/>
              </w:divBdr>
            </w:div>
            <w:div w:id="419527936">
              <w:marLeft w:val="0"/>
              <w:marRight w:val="0"/>
              <w:marTop w:val="0"/>
              <w:marBottom w:val="0"/>
              <w:divBdr>
                <w:top w:val="none" w:sz="0" w:space="0" w:color="auto"/>
                <w:left w:val="none" w:sz="0" w:space="0" w:color="auto"/>
                <w:bottom w:val="none" w:sz="0" w:space="0" w:color="auto"/>
                <w:right w:val="none" w:sz="0" w:space="0" w:color="auto"/>
              </w:divBdr>
            </w:div>
            <w:div w:id="350573971">
              <w:marLeft w:val="0"/>
              <w:marRight w:val="0"/>
              <w:marTop w:val="0"/>
              <w:marBottom w:val="0"/>
              <w:divBdr>
                <w:top w:val="none" w:sz="0" w:space="0" w:color="auto"/>
                <w:left w:val="none" w:sz="0" w:space="0" w:color="auto"/>
                <w:bottom w:val="none" w:sz="0" w:space="0" w:color="auto"/>
                <w:right w:val="none" w:sz="0" w:space="0" w:color="auto"/>
              </w:divBdr>
            </w:div>
            <w:div w:id="422839895">
              <w:marLeft w:val="0"/>
              <w:marRight w:val="0"/>
              <w:marTop w:val="0"/>
              <w:marBottom w:val="0"/>
              <w:divBdr>
                <w:top w:val="none" w:sz="0" w:space="0" w:color="auto"/>
                <w:left w:val="none" w:sz="0" w:space="0" w:color="auto"/>
                <w:bottom w:val="none" w:sz="0" w:space="0" w:color="auto"/>
                <w:right w:val="none" w:sz="0" w:space="0" w:color="auto"/>
              </w:divBdr>
            </w:div>
            <w:div w:id="989749927">
              <w:marLeft w:val="0"/>
              <w:marRight w:val="0"/>
              <w:marTop w:val="0"/>
              <w:marBottom w:val="0"/>
              <w:divBdr>
                <w:top w:val="none" w:sz="0" w:space="0" w:color="auto"/>
                <w:left w:val="none" w:sz="0" w:space="0" w:color="auto"/>
                <w:bottom w:val="none" w:sz="0" w:space="0" w:color="auto"/>
                <w:right w:val="none" w:sz="0" w:space="0" w:color="auto"/>
              </w:divBdr>
            </w:div>
            <w:div w:id="1251619049">
              <w:marLeft w:val="0"/>
              <w:marRight w:val="0"/>
              <w:marTop w:val="0"/>
              <w:marBottom w:val="0"/>
              <w:divBdr>
                <w:top w:val="none" w:sz="0" w:space="0" w:color="auto"/>
                <w:left w:val="none" w:sz="0" w:space="0" w:color="auto"/>
                <w:bottom w:val="none" w:sz="0" w:space="0" w:color="auto"/>
                <w:right w:val="none" w:sz="0" w:space="0" w:color="auto"/>
              </w:divBdr>
            </w:div>
            <w:div w:id="2141796624">
              <w:marLeft w:val="0"/>
              <w:marRight w:val="0"/>
              <w:marTop w:val="0"/>
              <w:marBottom w:val="0"/>
              <w:divBdr>
                <w:top w:val="none" w:sz="0" w:space="0" w:color="auto"/>
                <w:left w:val="none" w:sz="0" w:space="0" w:color="auto"/>
                <w:bottom w:val="none" w:sz="0" w:space="0" w:color="auto"/>
                <w:right w:val="none" w:sz="0" w:space="0" w:color="auto"/>
              </w:divBdr>
            </w:div>
            <w:div w:id="705064313">
              <w:marLeft w:val="0"/>
              <w:marRight w:val="0"/>
              <w:marTop w:val="0"/>
              <w:marBottom w:val="0"/>
              <w:divBdr>
                <w:top w:val="none" w:sz="0" w:space="0" w:color="auto"/>
                <w:left w:val="none" w:sz="0" w:space="0" w:color="auto"/>
                <w:bottom w:val="none" w:sz="0" w:space="0" w:color="auto"/>
                <w:right w:val="none" w:sz="0" w:space="0" w:color="auto"/>
              </w:divBdr>
            </w:div>
            <w:div w:id="1896044769">
              <w:marLeft w:val="0"/>
              <w:marRight w:val="0"/>
              <w:marTop w:val="0"/>
              <w:marBottom w:val="0"/>
              <w:divBdr>
                <w:top w:val="none" w:sz="0" w:space="0" w:color="auto"/>
                <w:left w:val="none" w:sz="0" w:space="0" w:color="auto"/>
                <w:bottom w:val="none" w:sz="0" w:space="0" w:color="auto"/>
                <w:right w:val="none" w:sz="0" w:space="0" w:color="auto"/>
              </w:divBdr>
            </w:div>
            <w:div w:id="1434789079">
              <w:marLeft w:val="0"/>
              <w:marRight w:val="0"/>
              <w:marTop w:val="0"/>
              <w:marBottom w:val="0"/>
              <w:divBdr>
                <w:top w:val="none" w:sz="0" w:space="0" w:color="auto"/>
                <w:left w:val="none" w:sz="0" w:space="0" w:color="auto"/>
                <w:bottom w:val="none" w:sz="0" w:space="0" w:color="auto"/>
                <w:right w:val="none" w:sz="0" w:space="0" w:color="auto"/>
              </w:divBdr>
            </w:div>
            <w:div w:id="1681080702">
              <w:marLeft w:val="0"/>
              <w:marRight w:val="0"/>
              <w:marTop w:val="0"/>
              <w:marBottom w:val="0"/>
              <w:divBdr>
                <w:top w:val="none" w:sz="0" w:space="0" w:color="auto"/>
                <w:left w:val="none" w:sz="0" w:space="0" w:color="auto"/>
                <w:bottom w:val="none" w:sz="0" w:space="0" w:color="auto"/>
                <w:right w:val="none" w:sz="0" w:space="0" w:color="auto"/>
              </w:divBdr>
            </w:div>
            <w:div w:id="514076266">
              <w:marLeft w:val="0"/>
              <w:marRight w:val="0"/>
              <w:marTop w:val="0"/>
              <w:marBottom w:val="0"/>
              <w:divBdr>
                <w:top w:val="none" w:sz="0" w:space="0" w:color="auto"/>
                <w:left w:val="none" w:sz="0" w:space="0" w:color="auto"/>
                <w:bottom w:val="none" w:sz="0" w:space="0" w:color="auto"/>
                <w:right w:val="none" w:sz="0" w:space="0" w:color="auto"/>
              </w:divBdr>
            </w:div>
            <w:div w:id="897547115">
              <w:marLeft w:val="0"/>
              <w:marRight w:val="0"/>
              <w:marTop w:val="0"/>
              <w:marBottom w:val="0"/>
              <w:divBdr>
                <w:top w:val="none" w:sz="0" w:space="0" w:color="auto"/>
                <w:left w:val="none" w:sz="0" w:space="0" w:color="auto"/>
                <w:bottom w:val="none" w:sz="0" w:space="0" w:color="auto"/>
                <w:right w:val="none" w:sz="0" w:space="0" w:color="auto"/>
              </w:divBdr>
            </w:div>
            <w:div w:id="1374426936">
              <w:marLeft w:val="0"/>
              <w:marRight w:val="0"/>
              <w:marTop w:val="0"/>
              <w:marBottom w:val="0"/>
              <w:divBdr>
                <w:top w:val="none" w:sz="0" w:space="0" w:color="auto"/>
                <w:left w:val="none" w:sz="0" w:space="0" w:color="auto"/>
                <w:bottom w:val="none" w:sz="0" w:space="0" w:color="auto"/>
                <w:right w:val="none" w:sz="0" w:space="0" w:color="auto"/>
              </w:divBdr>
            </w:div>
            <w:div w:id="1190871962">
              <w:marLeft w:val="0"/>
              <w:marRight w:val="0"/>
              <w:marTop w:val="0"/>
              <w:marBottom w:val="0"/>
              <w:divBdr>
                <w:top w:val="none" w:sz="0" w:space="0" w:color="auto"/>
                <w:left w:val="none" w:sz="0" w:space="0" w:color="auto"/>
                <w:bottom w:val="none" w:sz="0" w:space="0" w:color="auto"/>
                <w:right w:val="none" w:sz="0" w:space="0" w:color="auto"/>
              </w:divBdr>
            </w:div>
            <w:div w:id="12653385">
              <w:marLeft w:val="0"/>
              <w:marRight w:val="0"/>
              <w:marTop w:val="0"/>
              <w:marBottom w:val="0"/>
              <w:divBdr>
                <w:top w:val="none" w:sz="0" w:space="0" w:color="auto"/>
                <w:left w:val="none" w:sz="0" w:space="0" w:color="auto"/>
                <w:bottom w:val="none" w:sz="0" w:space="0" w:color="auto"/>
                <w:right w:val="none" w:sz="0" w:space="0" w:color="auto"/>
              </w:divBdr>
            </w:div>
            <w:div w:id="1586376446">
              <w:marLeft w:val="0"/>
              <w:marRight w:val="0"/>
              <w:marTop w:val="0"/>
              <w:marBottom w:val="0"/>
              <w:divBdr>
                <w:top w:val="none" w:sz="0" w:space="0" w:color="auto"/>
                <w:left w:val="none" w:sz="0" w:space="0" w:color="auto"/>
                <w:bottom w:val="none" w:sz="0" w:space="0" w:color="auto"/>
                <w:right w:val="none" w:sz="0" w:space="0" w:color="auto"/>
              </w:divBdr>
            </w:div>
            <w:div w:id="1508708198">
              <w:marLeft w:val="0"/>
              <w:marRight w:val="0"/>
              <w:marTop w:val="0"/>
              <w:marBottom w:val="0"/>
              <w:divBdr>
                <w:top w:val="none" w:sz="0" w:space="0" w:color="auto"/>
                <w:left w:val="none" w:sz="0" w:space="0" w:color="auto"/>
                <w:bottom w:val="none" w:sz="0" w:space="0" w:color="auto"/>
                <w:right w:val="none" w:sz="0" w:space="0" w:color="auto"/>
              </w:divBdr>
            </w:div>
            <w:div w:id="1169831391">
              <w:marLeft w:val="0"/>
              <w:marRight w:val="0"/>
              <w:marTop w:val="0"/>
              <w:marBottom w:val="0"/>
              <w:divBdr>
                <w:top w:val="none" w:sz="0" w:space="0" w:color="auto"/>
                <w:left w:val="none" w:sz="0" w:space="0" w:color="auto"/>
                <w:bottom w:val="none" w:sz="0" w:space="0" w:color="auto"/>
                <w:right w:val="none" w:sz="0" w:space="0" w:color="auto"/>
              </w:divBdr>
            </w:div>
            <w:div w:id="896283449">
              <w:marLeft w:val="0"/>
              <w:marRight w:val="0"/>
              <w:marTop w:val="0"/>
              <w:marBottom w:val="0"/>
              <w:divBdr>
                <w:top w:val="none" w:sz="0" w:space="0" w:color="auto"/>
                <w:left w:val="none" w:sz="0" w:space="0" w:color="auto"/>
                <w:bottom w:val="none" w:sz="0" w:space="0" w:color="auto"/>
                <w:right w:val="none" w:sz="0" w:space="0" w:color="auto"/>
              </w:divBdr>
            </w:div>
            <w:div w:id="773981494">
              <w:marLeft w:val="0"/>
              <w:marRight w:val="0"/>
              <w:marTop w:val="0"/>
              <w:marBottom w:val="0"/>
              <w:divBdr>
                <w:top w:val="none" w:sz="0" w:space="0" w:color="auto"/>
                <w:left w:val="none" w:sz="0" w:space="0" w:color="auto"/>
                <w:bottom w:val="none" w:sz="0" w:space="0" w:color="auto"/>
                <w:right w:val="none" w:sz="0" w:space="0" w:color="auto"/>
              </w:divBdr>
            </w:div>
            <w:div w:id="1685398506">
              <w:marLeft w:val="0"/>
              <w:marRight w:val="0"/>
              <w:marTop w:val="0"/>
              <w:marBottom w:val="0"/>
              <w:divBdr>
                <w:top w:val="none" w:sz="0" w:space="0" w:color="auto"/>
                <w:left w:val="none" w:sz="0" w:space="0" w:color="auto"/>
                <w:bottom w:val="none" w:sz="0" w:space="0" w:color="auto"/>
                <w:right w:val="none" w:sz="0" w:space="0" w:color="auto"/>
              </w:divBdr>
            </w:div>
            <w:div w:id="1304508052">
              <w:marLeft w:val="0"/>
              <w:marRight w:val="0"/>
              <w:marTop w:val="0"/>
              <w:marBottom w:val="0"/>
              <w:divBdr>
                <w:top w:val="none" w:sz="0" w:space="0" w:color="auto"/>
                <w:left w:val="none" w:sz="0" w:space="0" w:color="auto"/>
                <w:bottom w:val="none" w:sz="0" w:space="0" w:color="auto"/>
                <w:right w:val="none" w:sz="0" w:space="0" w:color="auto"/>
              </w:divBdr>
            </w:div>
            <w:div w:id="1479225615">
              <w:marLeft w:val="0"/>
              <w:marRight w:val="0"/>
              <w:marTop w:val="0"/>
              <w:marBottom w:val="0"/>
              <w:divBdr>
                <w:top w:val="none" w:sz="0" w:space="0" w:color="auto"/>
                <w:left w:val="none" w:sz="0" w:space="0" w:color="auto"/>
                <w:bottom w:val="none" w:sz="0" w:space="0" w:color="auto"/>
                <w:right w:val="none" w:sz="0" w:space="0" w:color="auto"/>
              </w:divBdr>
            </w:div>
            <w:div w:id="484661544">
              <w:marLeft w:val="0"/>
              <w:marRight w:val="0"/>
              <w:marTop w:val="0"/>
              <w:marBottom w:val="0"/>
              <w:divBdr>
                <w:top w:val="none" w:sz="0" w:space="0" w:color="auto"/>
                <w:left w:val="none" w:sz="0" w:space="0" w:color="auto"/>
                <w:bottom w:val="none" w:sz="0" w:space="0" w:color="auto"/>
                <w:right w:val="none" w:sz="0" w:space="0" w:color="auto"/>
              </w:divBdr>
            </w:div>
            <w:div w:id="1793087686">
              <w:marLeft w:val="0"/>
              <w:marRight w:val="0"/>
              <w:marTop w:val="0"/>
              <w:marBottom w:val="0"/>
              <w:divBdr>
                <w:top w:val="none" w:sz="0" w:space="0" w:color="auto"/>
                <w:left w:val="none" w:sz="0" w:space="0" w:color="auto"/>
                <w:bottom w:val="none" w:sz="0" w:space="0" w:color="auto"/>
                <w:right w:val="none" w:sz="0" w:space="0" w:color="auto"/>
              </w:divBdr>
            </w:div>
            <w:div w:id="929311955">
              <w:marLeft w:val="0"/>
              <w:marRight w:val="0"/>
              <w:marTop w:val="0"/>
              <w:marBottom w:val="0"/>
              <w:divBdr>
                <w:top w:val="none" w:sz="0" w:space="0" w:color="auto"/>
                <w:left w:val="none" w:sz="0" w:space="0" w:color="auto"/>
                <w:bottom w:val="none" w:sz="0" w:space="0" w:color="auto"/>
                <w:right w:val="none" w:sz="0" w:space="0" w:color="auto"/>
              </w:divBdr>
            </w:div>
            <w:div w:id="760679443">
              <w:marLeft w:val="0"/>
              <w:marRight w:val="0"/>
              <w:marTop w:val="0"/>
              <w:marBottom w:val="0"/>
              <w:divBdr>
                <w:top w:val="none" w:sz="0" w:space="0" w:color="auto"/>
                <w:left w:val="none" w:sz="0" w:space="0" w:color="auto"/>
                <w:bottom w:val="none" w:sz="0" w:space="0" w:color="auto"/>
                <w:right w:val="none" w:sz="0" w:space="0" w:color="auto"/>
              </w:divBdr>
            </w:div>
            <w:div w:id="1225607286">
              <w:marLeft w:val="0"/>
              <w:marRight w:val="0"/>
              <w:marTop w:val="0"/>
              <w:marBottom w:val="0"/>
              <w:divBdr>
                <w:top w:val="none" w:sz="0" w:space="0" w:color="auto"/>
                <w:left w:val="none" w:sz="0" w:space="0" w:color="auto"/>
                <w:bottom w:val="none" w:sz="0" w:space="0" w:color="auto"/>
                <w:right w:val="none" w:sz="0" w:space="0" w:color="auto"/>
              </w:divBdr>
            </w:div>
            <w:div w:id="2092047742">
              <w:marLeft w:val="0"/>
              <w:marRight w:val="0"/>
              <w:marTop w:val="0"/>
              <w:marBottom w:val="0"/>
              <w:divBdr>
                <w:top w:val="none" w:sz="0" w:space="0" w:color="auto"/>
                <w:left w:val="none" w:sz="0" w:space="0" w:color="auto"/>
                <w:bottom w:val="none" w:sz="0" w:space="0" w:color="auto"/>
                <w:right w:val="none" w:sz="0" w:space="0" w:color="auto"/>
              </w:divBdr>
            </w:div>
            <w:div w:id="1776947001">
              <w:marLeft w:val="0"/>
              <w:marRight w:val="0"/>
              <w:marTop w:val="0"/>
              <w:marBottom w:val="0"/>
              <w:divBdr>
                <w:top w:val="none" w:sz="0" w:space="0" w:color="auto"/>
                <w:left w:val="none" w:sz="0" w:space="0" w:color="auto"/>
                <w:bottom w:val="none" w:sz="0" w:space="0" w:color="auto"/>
                <w:right w:val="none" w:sz="0" w:space="0" w:color="auto"/>
              </w:divBdr>
            </w:div>
            <w:div w:id="127407211">
              <w:marLeft w:val="0"/>
              <w:marRight w:val="0"/>
              <w:marTop w:val="0"/>
              <w:marBottom w:val="0"/>
              <w:divBdr>
                <w:top w:val="none" w:sz="0" w:space="0" w:color="auto"/>
                <w:left w:val="none" w:sz="0" w:space="0" w:color="auto"/>
                <w:bottom w:val="none" w:sz="0" w:space="0" w:color="auto"/>
                <w:right w:val="none" w:sz="0" w:space="0" w:color="auto"/>
              </w:divBdr>
            </w:div>
            <w:div w:id="1823887577">
              <w:marLeft w:val="0"/>
              <w:marRight w:val="0"/>
              <w:marTop w:val="0"/>
              <w:marBottom w:val="0"/>
              <w:divBdr>
                <w:top w:val="none" w:sz="0" w:space="0" w:color="auto"/>
                <w:left w:val="none" w:sz="0" w:space="0" w:color="auto"/>
                <w:bottom w:val="none" w:sz="0" w:space="0" w:color="auto"/>
                <w:right w:val="none" w:sz="0" w:space="0" w:color="auto"/>
              </w:divBdr>
            </w:div>
            <w:div w:id="943268356">
              <w:marLeft w:val="0"/>
              <w:marRight w:val="0"/>
              <w:marTop w:val="0"/>
              <w:marBottom w:val="0"/>
              <w:divBdr>
                <w:top w:val="none" w:sz="0" w:space="0" w:color="auto"/>
                <w:left w:val="none" w:sz="0" w:space="0" w:color="auto"/>
                <w:bottom w:val="none" w:sz="0" w:space="0" w:color="auto"/>
                <w:right w:val="none" w:sz="0" w:space="0" w:color="auto"/>
              </w:divBdr>
            </w:div>
            <w:div w:id="2057125545">
              <w:marLeft w:val="0"/>
              <w:marRight w:val="0"/>
              <w:marTop w:val="0"/>
              <w:marBottom w:val="0"/>
              <w:divBdr>
                <w:top w:val="none" w:sz="0" w:space="0" w:color="auto"/>
                <w:left w:val="none" w:sz="0" w:space="0" w:color="auto"/>
                <w:bottom w:val="none" w:sz="0" w:space="0" w:color="auto"/>
                <w:right w:val="none" w:sz="0" w:space="0" w:color="auto"/>
              </w:divBdr>
            </w:div>
            <w:div w:id="2131119090">
              <w:marLeft w:val="0"/>
              <w:marRight w:val="0"/>
              <w:marTop w:val="0"/>
              <w:marBottom w:val="0"/>
              <w:divBdr>
                <w:top w:val="none" w:sz="0" w:space="0" w:color="auto"/>
                <w:left w:val="none" w:sz="0" w:space="0" w:color="auto"/>
                <w:bottom w:val="none" w:sz="0" w:space="0" w:color="auto"/>
                <w:right w:val="none" w:sz="0" w:space="0" w:color="auto"/>
              </w:divBdr>
            </w:div>
            <w:div w:id="393815271">
              <w:marLeft w:val="0"/>
              <w:marRight w:val="0"/>
              <w:marTop w:val="0"/>
              <w:marBottom w:val="0"/>
              <w:divBdr>
                <w:top w:val="none" w:sz="0" w:space="0" w:color="auto"/>
                <w:left w:val="none" w:sz="0" w:space="0" w:color="auto"/>
                <w:bottom w:val="none" w:sz="0" w:space="0" w:color="auto"/>
                <w:right w:val="none" w:sz="0" w:space="0" w:color="auto"/>
              </w:divBdr>
            </w:div>
            <w:div w:id="1379430249">
              <w:marLeft w:val="0"/>
              <w:marRight w:val="0"/>
              <w:marTop w:val="0"/>
              <w:marBottom w:val="0"/>
              <w:divBdr>
                <w:top w:val="none" w:sz="0" w:space="0" w:color="auto"/>
                <w:left w:val="none" w:sz="0" w:space="0" w:color="auto"/>
                <w:bottom w:val="none" w:sz="0" w:space="0" w:color="auto"/>
                <w:right w:val="none" w:sz="0" w:space="0" w:color="auto"/>
              </w:divBdr>
            </w:div>
            <w:div w:id="974800807">
              <w:marLeft w:val="0"/>
              <w:marRight w:val="0"/>
              <w:marTop w:val="0"/>
              <w:marBottom w:val="0"/>
              <w:divBdr>
                <w:top w:val="none" w:sz="0" w:space="0" w:color="auto"/>
                <w:left w:val="none" w:sz="0" w:space="0" w:color="auto"/>
                <w:bottom w:val="none" w:sz="0" w:space="0" w:color="auto"/>
                <w:right w:val="none" w:sz="0" w:space="0" w:color="auto"/>
              </w:divBdr>
            </w:div>
            <w:div w:id="1803772304">
              <w:marLeft w:val="0"/>
              <w:marRight w:val="0"/>
              <w:marTop w:val="0"/>
              <w:marBottom w:val="0"/>
              <w:divBdr>
                <w:top w:val="none" w:sz="0" w:space="0" w:color="auto"/>
                <w:left w:val="none" w:sz="0" w:space="0" w:color="auto"/>
                <w:bottom w:val="none" w:sz="0" w:space="0" w:color="auto"/>
                <w:right w:val="none" w:sz="0" w:space="0" w:color="auto"/>
              </w:divBdr>
            </w:div>
            <w:div w:id="1769428383">
              <w:marLeft w:val="0"/>
              <w:marRight w:val="0"/>
              <w:marTop w:val="0"/>
              <w:marBottom w:val="0"/>
              <w:divBdr>
                <w:top w:val="none" w:sz="0" w:space="0" w:color="auto"/>
                <w:left w:val="none" w:sz="0" w:space="0" w:color="auto"/>
                <w:bottom w:val="none" w:sz="0" w:space="0" w:color="auto"/>
                <w:right w:val="none" w:sz="0" w:space="0" w:color="auto"/>
              </w:divBdr>
            </w:div>
            <w:div w:id="1439831269">
              <w:marLeft w:val="0"/>
              <w:marRight w:val="0"/>
              <w:marTop w:val="0"/>
              <w:marBottom w:val="0"/>
              <w:divBdr>
                <w:top w:val="none" w:sz="0" w:space="0" w:color="auto"/>
                <w:left w:val="none" w:sz="0" w:space="0" w:color="auto"/>
                <w:bottom w:val="none" w:sz="0" w:space="0" w:color="auto"/>
                <w:right w:val="none" w:sz="0" w:space="0" w:color="auto"/>
              </w:divBdr>
            </w:div>
            <w:div w:id="852693207">
              <w:marLeft w:val="0"/>
              <w:marRight w:val="0"/>
              <w:marTop w:val="0"/>
              <w:marBottom w:val="0"/>
              <w:divBdr>
                <w:top w:val="none" w:sz="0" w:space="0" w:color="auto"/>
                <w:left w:val="none" w:sz="0" w:space="0" w:color="auto"/>
                <w:bottom w:val="none" w:sz="0" w:space="0" w:color="auto"/>
                <w:right w:val="none" w:sz="0" w:space="0" w:color="auto"/>
              </w:divBdr>
            </w:div>
            <w:div w:id="557130789">
              <w:marLeft w:val="0"/>
              <w:marRight w:val="0"/>
              <w:marTop w:val="0"/>
              <w:marBottom w:val="0"/>
              <w:divBdr>
                <w:top w:val="none" w:sz="0" w:space="0" w:color="auto"/>
                <w:left w:val="none" w:sz="0" w:space="0" w:color="auto"/>
                <w:bottom w:val="none" w:sz="0" w:space="0" w:color="auto"/>
                <w:right w:val="none" w:sz="0" w:space="0" w:color="auto"/>
              </w:divBdr>
            </w:div>
            <w:div w:id="7734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4940">
      <w:bodyDiv w:val="1"/>
      <w:marLeft w:val="0"/>
      <w:marRight w:val="0"/>
      <w:marTop w:val="0"/>
      <w:marBottom w:val="0"/>
      <w:divBdr>
        <w:top w:val="none" w:sz="0" w:space="0" w:color="auto"/>
        <w:left w:val="none" w:sz="0" w:space="0" w:color="auto"/>
        <w:bottom w:val="none" w:sz="0" w:space="0" w:color="auto"/>
        <w:right w:val="none" w:sz="0" w:space="0" w:color="auto"/>
      </w:divBdr>
      <w:divsChild>
        <w:div w:id="2138913412">
          <w:marLeft w:val="0"/>
          <w:marRight w:val="0"/>
          <w:marTop w:val="0"/>
          <w:marBottom w:val="0"/>
          <w:divBdr>
            <w:top w:val="none" w:sz="0" w:space="0" w:color="auto"/>
            <w:left w:val="none" w:sz="0" w:space="0" w:color="auto"/>
            <w:bottom w:val="none" w:sz="0" w:space="0" w:color="auto"/>
            <w:right w:val="none" w:sz="0" w:space="0" w:color="auto"/>
          </w:divBdr>
          <w:divsChild>
            <w:div w:id="15741119">
              <w:marLeft w:val="0"/>
              <w:marRight w:val="0"/>
              <w:marTop w:val="0"/>
              <w:marBottom w:val="0"/>
              <w:divBdr>
                <w:top w:val="none" w:sz="0" w:space="0" w:color="auto"/>
                <w:left w:val="none" w:sz="0" w:space="0" w:color="auto"/>
                <w:bottom w:val="none" w:sz="0" w:space="0" w:color="auto"/>
                <w:right w:val="none" w:sz="0" w:space="0" w:color="auto"/>
              </w:divBdr>
            </w:div>
            <w:div w:id="220334423">
              <w:marLeft w:val="0"/>
              <w:marRight w:val="0"/>
              <w:marTop w:val="0"/>
              <w:marBottom w:val="0"/>
              <w:divBdr>
                <w:top w:val="none" w:sz="0" w:space="0" w:color="auto"/>
                <w:left w:val="none" w:sz="0" w:space="0" w:color="auto"/>
                <w:bottom w:val="none" w:sz="0" w:space="0" w:color="auto"/>
                <w:right w:val="none" w:sz="0" w:space="0" w:color="auto"/>
              </w:divBdr>
            </w:div>
            <w:div w:id="239562778">
              <w:marLeft w:val="0"/>
              <w:marRight w:val="0"/>
              <w:marTop w:val="0"/>
              <w:marBottom w:val="0"/>
              <w:divBdr>
                <w:top w:val="none" w:sz="0" w:space="0" w:color="auto"/>
                <w:left w:val="none" w:sz="0" w:space="0" w:color="auto"/>
                <w:bottom w:val="none" w:sz="0" w:space="0" w:color="auto"/>
                <w:right w:val="none" w:sz="0" w:space="0" w:color="auto"/>
              </w:divBdr>
            </w:div>
            <w:div w:id="321855555">
              <w:marLeft w:val="0"/>
              <w:marRight w:val="0"/>
              <w:marTop w:val="0"/>
              <w:marBottom w:val="0"/>
              <w:divBdr>
                <w:top w:val="none" w:sz="0" w:space="0" w:color="auto"/>
                <w:left w:val="none" w:sz="0" w:space="0" w:color="auto"/>
                <w:bottom w:val="none" w:sz="0" w:space="0" w:color="auto"/>
                <w:right w:val="none" w:sz="0" w:space="0" w:color="auto"/>
              </w:divBdr>
            </w:div>
            <w:div w:id="345448237">
              <w:marLeft w:val="0"/>
              <w:marRight w:val="0"/>
              <w:marTop w:val="0"/>
              <w:marBottom w:val="0"/>
              <w:divBdr>
                <w:top w:val="none" w:sz="0" w:space="0" w:color="auto"/>
                <w:left w:val="none" w:sz="0" w:space="0" w:color="auto"/>
                <w:bottom w:val="none" w:sz="0" w:space="0" w:color="auto"/>
                <w:right w:val="none" w:sz="0" w:space="0" w:color="auto"/>
              </w:divBdr>
            </w:div>
            <w:div w:id="533343600">
              <w:marLeft w:val="0"/>
              <w:marRight w:val="0"/>
              <w:marTop w:val="0"/>
              <w:marBottom w:val="0"/>
              <w:divBdr>
                <w:top w:val="none" w:sz="0" w:space="0" w:color="auto"/>
                <w:left w:val="none" w:sz="0" w:space="0" w:color="auto"/>
                <w:bottom w:val="none" w:sz="0" w:space="0" w:color="auto"/>
                <w:right w:val="none" w:sz="0" w:space="0" w:color="auto"/>
              </w:divBdr>
            </w:div>
            <w:div w:id="629094375">
              <w:marLeft w:val="0"/>
              <w:marRight w:val="0"/>
              <w:marTop w:val="0"/>
              <w:marBottom w:val="0"/>
              <w:divBdr>
                <w:top w:val="none" w:sz="0" w:space="0" w:color="auto"/>
                <w:left w:val="none" w:sz="0" w:space="0" w:color="auto"/>
                <w:bottom w:val="none" w:sz="0" w:space="0" w:color="auto"/>
                <w:right w:val="none" w:sz="0" w:space="0" w:color="auto"/>
              </w:divBdr>
            </w:div>
            <w:div w:id="660888534">
              <w:marLeft w:val="0"/>
              <w:marRight w:val="0"/>
              <w:marTop w:val="0"/>
              <w:marBottom w:val="0"/>
              <w:divBdr>
                <w:top w:val="none" w:sz="0" w:space="0" w:color="auto"/>
                <w:left w:val="none" w:sz="0" w:space="0" w:color="auto"/>
                <w:bottom w:val="none" w:sz="0" w:space="0" w:color="auto"/>
                <w:right w:val="none" w:sz="0" w:space="0" w:color="auto"/>
              </w:divBdr>
            </w:div>
            <w:div w:id="685132218">
              <w:marLeft w:val="0"/>
              <w:marRight w:val="0"/>
              <w:marTop w:val="0"/>
              <w:marBottom w:val="0"/>
              <w:divBdr>
                <w:top w:val="none" w:sz="0" w:space="0" w:color="auto"/>
                <w:left w:val="none" w:sz="0" w:space="0" w:color="auto"/>
                <w:bottom w:val="none" w:sz="0" w:space="0" w:color="auto"/>
                <w:right w:val="none" w:sz="0" w:space="0" w:color="auto"/>
              </w:divBdr>
            </w:div>
            <w:div w:id="695473066">
              <w:marLeft w:val="0"/>
              <w:marRight w:val="0"/>
              <w:marTop w:val="0"/>
              <w:marBottom w:val="0"/>
              <w:divBdr>
                <w:top w:val="none" w:sz="0" w:space="0" w:color="auto"/>
                <w:left w:val="none" w:sz="0" w:space="0" w:color="auto"/>
                <w:bottom w:val="none" w:sz="0" w:space="0" w:color="auto"/>
                <w:right w:val="none" w:sz="0" w:space="0" w:color="auto"/>
              </w:divBdr>
            </w:div>
            <w:div w:id="726420163">
              <w:marLeft w:val="0"/>
              <w:marRight w:val="0"/>
              <w:marTop w:val="0"/>
              <w:marBottom w:val="0"/>
              <w:divBdr>
                <w:top w:val="none" w:sz="0" w:space="0" w:color="auto"/>
                <w:left w:val="none" w:sz="0" w:space="0" w:color="auto"/>
                <w:bottom w:val="none" w:sz="0" w:space="0" w:color="auto"/>
                <w:right w:val="none" w:sz="0" w:space="0" w:color="auto"/>
              </w:divBdr>
            </w:div>
            <w:div w:id="789711702">
              <w:marLeft w:val="0"/>
              <w:marRight w:val="0"/>
              <w:marTop w:val="0"/>
              <w:marBottom w:val="0"/>
              <w:divBdr>
                <w:top w:val="none" w:sz="0" w:space="0" w:color="auto"/>
                <w:left w:val="none" w:sz="0" w:space="0" w:color="auto"/>
                <w:bottom w:val="none" w:sz="0" w:space="0" w:color="auto"/>
                <w:right w:val="none" w:sz="0" w:space="0" w:color="auto"/>
              </w:divBdr>
            </w:div>
            <w:div w:id="790242318">
              <w:marLeft w:val="0"/>
              <w:marRight w:val="0"/>
              <w:marTop w:val="0"/>
              <w:marBottom w:val="0"/>
              <w:divBdr>
                <w:top w:val="none" w:sz="0" w:space="0" w:color="auto"/>
                <w:left w:val="none" w:sz="0" w:space="0" w:color="auto"/>
                <w:bottom w:val="none" w:sz="0" w:space="0" w:color="auto"/>
                <w:right w:val="none" w:sz="0" w:space="0" w:color="auto"/>
              </w:divBdr>
            </w:div>
            <w:div w:id="821389477">
              <w:marLeft w:val="0"/>
              <w:marRight w:val="0"/>
              <w:marTop w:val="0"/>
              <w:marBottom w:val="0"/>
              <w:divBdr>
                <w:top w:val="none" w:sz="0" w:space="0" w:color="auto"/>
                <w:left w:val="none" w:sz="0" w:space="0" w:color="auto"/>
                <w:bottom w:val="none" w:sz="0" w:space="0" w:color="auto"/>
                <w:right w:val="none" w:sz="0" w:space="0" w:color="auto"/>
              </w:divBdr>
            </w:div>
            <w:div w:id="856693808">
              <w:marLeft w:val="0"/>
              <w:marRight w:val="0"/>
              <w:marTop w:val="0"/>
              <w:marBottom w:val="0"/>
              <w:divBdr>
                <w:top w:val="none" w:sz="0" w:space="0" w:color="auto"/>
                <w:left w:val="none" w:sz="0" w:space="0" w:color="auto"/>
                <w:bottom w:val="none" w:sz="0" w:space="0" w:color="auto"/>
                <w:right w:val="none" w:sz="0" w:space="0" w:color="auto"/>
              </w:divBdr>
            </w:div>
            <w:div w:id="1006442948">
              <w:marLeft w:val="0"/>
              <w:marRight w:val="0"/>
              <w:marTop w:val="0"/>
              <w:marBottom w:val="0"/>
              <w:divBdr>
                <w:top w:val="none" w:sz="0" w:space="0" w:color="auto"/>
                <w:left w:val="none" w:sz="0" w:space="0" w:color="auto"/>
                <w:bottom w:val="none" w:sz="0" w:space="0" w:color="auto"/>
                <w:right w:val="none" w:sz="0" w:space="0" w:color="auto"/>
              </w:divBdr>
            </w:div>
            <w:div w:id="1084840647">
              <w:marLeft w:val="0"/>
              <w:marRight w:val="0"/>
              <w:marTop w:val="0"/>
              <w:marBottom w:val="0"/>
              <w:divBdr>
                <w:top w:val="none" w:sz="0" w:space="0" w:color="auto"/>
                <w:left w:val="none" w:sz="0" w:space="0" w:color="auto"/>
                <w:bottom w:val="none" w:sz="0" w:space="0" w:color="auto"/>
                <w:right w:val="none" w:sz="0" w:space="0" w:color="auto"/>
              </w:divBdr>
            </w:div>
            <w:div w:id="1122261564">
              <w:marLeft w:val="0"/>
              <w:marRight w:val="0"/>
              <w:marTop w:val="0"/>
              <w:marBottom w:val="0"/>
              <w:divBdr>
                <w:top w:val="none" w:sz="0" w:space="0" w:color="auto"/>
                <w:left w:val="none" w:sz="0" w:space="0" w:color="auto"/>
                <w:bottom w:val="none" w:sz="0" w:space="0" w:color="auto"/>
                <w:right w:val="none" w:sz="0" w:space="0" w:color="auto"/>
              </w:divBdr>
            </w:div>
            <w:div w:id="1133330414">
              <w:marLeft w:val="0"/>
              <w:marRight w:val="0"/>
              <w:marTop w:val="0"/>
              <w:marBottom w:val="0"/>
              <w:divBdr>
                <w:top w:val="none" w:sz="0" w:space="0" w:color="auto"/>
                <w:left w:val="none" w:sz="0" w:space="0" w:color="auto"/>
                <w:bottom w:val="none" w:sz="0" w:space="0" w:color="auto"/>
                <w:right w:val="none" w:sz="0" w:space="0" w:color="auto"/>
              </w:divBdr>
            </w:div>
            <w:div w:id="1183207480">
              <w:marLeft w:val="0"/>
              <w:marRight w:val="0"/>
              <w:marTop w:val="0"/>
              <w:marBottom w:val="0"/>
              <w:divBdr>
                <w:top w:val="none" w:sz="0" w:space="0" w:color="auto"/>
                <w:left w:val="none" w:sz="0" w:space="0" w:color="auto"/>
                <w:bottom w:val="none" w:sz="0" w:space="0" w:color="auto"/>
                <w:right w:val="none" w:sz="0" w:space="0" w:color="auto"/>
              </w:divBdr>
            </w:div>
            <w:div w:id="1203523068">
              <w:marLeft w:val="0"/>
              <w:marRight w:val="0"/>
              <w:marTop w:val="0"/>
              <w:marBottom w:val="0"/>
              <w:divBdr>
                <w:top w:val="none" w:sz="0" w:space="0" w:color="auto"/>
                <w:left w:val="none" w:sz="0" w:space="0" w:color="auto"/>
                <w:bottom w:val="none" w:sz="0" w:space="0" w:color="auto"/>
                <w:right w:val="none" w:sz="0" w:space="0" w:color="auto"/>
              </w:divBdr>
            </w:div>
            <w:div w:id="1216892139">
              <w:marLeft w:val="0"/>
              <w:marRight w:val="0"/>
              <w:marTop w:val="0"/>
              <w:marBottom w:val="0"/>
              <w:divBdr>
                <w:top w:val="none" w:sz="0" w:space="0" w:color="auto"/>
                <w:left w:val="none" w:sz="0" w:space="0" w:color="auto"/>
                <w:bottom w:val="none" w:sz="0" w:space="0" w:color="auto"/>
                <w:right w:val="none" w:sz="0" w:space="0" w:color="auto"/>
              </w:divBdr>
            </w:div>
            <w:div w:id="1251236657">
              <w:marLeft w:val="0"/>
              <w:marRight w:val="0"/>
              <w:marTop w:val="0"/>
              <w:marBottom w:val="0"/>
              <w:divBdr>
                <w:top w:val="none" w:sz="0" w:space="0" w:color="auto"/>
                <w:left w:val="none" w:sz="0" w:space="0" w:color="auto"/>
                <w:bottom w:val="none" w:sz="0" w:space="0" w:color="auto"/>
                <w:right w:val="none" w:sz="0" w:space="0" w:color="auto"/>
              </w:divBdr>
            </w:div>
            <w:div w:id="1350720162">
              <w:marLeft w:val="0"/>
              <w:marRight w:val="0"/>
              <w:marTop w:val="0"/>
              <w:marBottom w:val="0"/>
              <w:divBdr>
                <w:top w:val="none" w:sz="0" w:space="0" w:color="auto"/>
                <w:left w:val="none" w:sz="0" w:space="0" w:color="auto"/>
                <w:bottom w:val="none" w:sz="0" w:space="0" w:color="auto"/>
                <w:right w:val="none" w:sz="0" w:space="0" w:color="auto"/>
              </w:divBdr>
            </w:div>
            <w:div w:id="1359968384">
              <w:marLeft w:val="0"/>
              <w:marRight w:val="0"/>
              <w:marTop w:val="0"/>
              <w:marBottom w:val="0"/>
              <w:divBdr>
                <w:top w:val="none" w:sz="0" w:space="0" w:color="auto"/>
                <w:left w:val="none" w:sz="0" w:space="0" w:color="auto"/>
                <w:bottom w:val="none" w:sz="0" w:space="0" w:color="auto"/>
                <w:right w:val="none" w:sz="0" w:space="0" w:color="auto"/>
              </w:divBdr>
            </w:div>
            <w:div w:id="1575968703">
              <w:marLeft w:val="0"/>
              <w:marRight w:val="0"/>
              <w:marTop w:val="0"/>
              <w:marBottom w:val="0"/>
              <w:divBdr>
                <w:top w:val="none" w:sz="0" w:space="0" w:color="auto"/>
                <w:left w:val="none" w:sz="0" w:space="0" w:color="auto"/>
                <w:bottom w:val="none" w:sz="0" w:space="0" w:color="auto"/>
                <w:right w:val="none" w:sz="0" w:space="0" w:color="auto"/>
              </w:divBdr>
            </w:div>
            <w:div w:id="1583375281">
              <w:marLeft w:val="0"/>
              <w:marRight w:val="0"/>
              <w:marTop w:val="0"/>
              <w:marBottom w:val="0"/>
              <w:divBdr>
                <w:top w:val="none" w:sz="0" w:space="0" w:color="auto"/>
                <w:left w:val="none" w:sz="0" w:space="0" w:color="auto"/>
                <w:bottom w:val="none" w:sz="0" w:space="0" w:color="auto"/>
                <w:right w:val="none" w:sz="0" w:space="0" w:color="auto"/>
              </w:divBdr>
            </w:div>
            <w:div w:id="1615212832">
              <w:marLeft w:val="0"/>
              <w:marRight w:val="0"/>
              <w:marTop w:val="0"/>
              <w:marBottom w:val="0"/>
              <w:divBdr>
                <w:top w:val="none" w:sz="0" w:space="0" w:color="auto"/>
                <w:left w:val="none" w:sz="0" w:space="0" w:color="auto"/>
                <w:bottom w:val="none" w:sz="0" w:space="0" w:color="auto"/>
                <w:right w:val="none" w:sz="0" w:space="0" w:color="auto"/>
              </w:divBdr>
            </w:div>
            <w:div w:id="1637418578">
              <w:marLeft w:val="0"/>
              <w:marRight w:val="0"/>
              <w:marTop w:val="0"/>
              <w:marBottom w:val="0"/>
              <w:divBdr>
                <w:top w:val="none" w:sz="0" w:space="0" w:color="auto"/>
                <w:left w:val="none" w:sz="0" w:space="0" w:color="auto"/>
                <w:bottom w:val="none" w:sz="0" w:space="0" w:color="auto"/>
                <w:right w:val="none" w:sz="0" w:space="0" w:color="auto"/>
              </w:divBdr>
            </w:div>
            <w:div w:id="2013019917">
              <w:marLeft w:val="0"/>
              <w:marRight w:val="0"/>
              <w:marTop w:val="0"/>
              <w:marBottom w:val="0"/>
              <w:divBdr>
                <w:top w:val="none" w:sz="0" w:space="0" w:color="auto"/>
                <w:left w:val="none" w:sz="0" w:space="0" w:color="auto"/>
                <w:bottom w:val="none" w:sz="0" w:space="0" w:color="auto"/>
                <w:right w:val="none" w:sz="0" w:space="0" w:color="auto"/>
              </w:divBdr>
            </w:div>
            <w:div w:id="2101221436">
              <w:marLeft w:val="0"/>
              <w:marRight w:val="0"/>
              <w:marTop w:val="0"/>
              <w:marBottom w:val="0"/>
              <w:divBdr>
                <w:top w:val="none" w:sz="0" w:space="0" w:color="auto"/>
                <w:left w:val="none" w:sz="0" w:space="0" w:color="auto"/>
                <w:bottom w:val="none" w:sz="0" w:space="0" w:color="auto"/>
                <w:right w:val="none" w:sz="0" w:space="0" w:color="auto"/>
              </w:divBdr>
            </w:div>
            <w:div w:id="21267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s://en.wikipedia.org/wiki/Computer_science" TargetMode="External"/><Relationship Id="rId26" Type="http://schemas.openxmlformats.org/officeDocument/2006/relationships/hyperlink" Target="https://www.ietf.org/rfc/rfc1738.txt"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tools.ietf.org/html/rfc3986" TargetMode="External"/><Relationship Id="rId2" Type="http://schemas.openxmlformats.org/officeDocument/2006/relationships/numbering" Target="numbering.xml"/><Relationship Id="rId16" Type="http://schemas.openxmlformats.org/officeDocument/2006/relationships/hyperlink" Target="https://www.draw.io/"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com" TargetMode="External"/><Relationship Id="rId24" Type="http://schemas.openxmlformats.org/officeDocument/2006/relationships/hyperlink" Target="http://books.toscrape.co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reddit.com/r/scrapinghub/comments/5p6gpz/web_sites_for_scraping_practice/" TargetMode="External"/><Relationship Id="rId28" Type="http://schemas.openxmlformats.org/officeDocument/2006/relationships/theme" Target="theme/theme1.xml"/><Relationship Id="rId10" Type="http://schemas.openxmlformats.org/officeDocument/2006/relationships/hyperlink" Target="http://www.wikipedia.com/robots.txt" TargetMode="External"/><Relationship Id="rId19" Type="http://schemas.openxmlformats.org/officeDocument/2006/relationships/hyperlink" Target="https://en.wikipedia.org/wiki/Computer_architecture" TargetMode="External"/><Relationship Id="rId4" Type="http://schemas.openxmlformats.org/officeDocument/2006/relationships/settings" Target="settings.xml"/><Relationship Id="rId9" Type="http://schemas.openxmlformats.org/officeDocument/2006/relationships/hyperlink" Target="http://www.wikipedia.com" TargetMode="External"/><Relationship Id="rId14" Type="http://schemas.openxmlformats.org/officeDocument/2006/relationships/hyperlink" Target="https://www.lucidchart.com/invitations/accept/fcc0b091-b583-4fe0-82f1-93118e9e6ccf"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09A8-76BF-439C-BDA4-60A547900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5783</TotalTime>
  <Pages>39</Pages>
  <Words>6798</Words>
  <Characters>38753</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SQA AH COURSEWORK</vt:lpstr>
    </vt:vector>
  </TitlesOfParts>
  <Company/>
  <LinksUpToDate>false</LinksUpToDate>
  <CharactersWithSpaces>45461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SQA AH COURSEWORK</dc:title>
  <dc:subject>URL path finder</dc:subject>
  <dc:creator>Maksim Livingstone</dc:creator>
  <cp:keywords/>
  <dc:description/>
  <cp:lastModifiedBy>blaze livingstone</cp:lastModifiedBy>
  <cp:revision>175</cp:revision>
  <dcterms:created xsi:type="dcterms:W3CDTF">2019-10-07T13:06:00Z</dcterms:created>
  <dcterms:modified xsi:type="dcterms:W3CDTF">2020-02-18T18:00:00Z</dcterms:modified>
</cp:coreProperties>
</file>